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84" w:rsidRPr="00DE1ACB" w:rsidRDefault="00DE1ACB" w:rsidP="00DE1ACB">
      <w:pPr>
        <w:jc w:val="center"/>
        <w:rPr>
          <w:rFonts w:ascii="Times New Roman" w:hAnsi="Times New Roman" w:cs="Times New Roman"/>
          <w:b/>
          <w:sz w:val="40"/>
        </w:rPr>
      </w:pPr>
      <w:r w:rsidRPr="00DE1ACB">
        <w:rPr>
          <w:rFonts w:ascii="Times New Roman" w:hAnsi="Times New Roman" w:cs="Times New Roman"/>
          <w:b/>
          <w:sz w:val="40"/>
        </w:rPr>
        <w:t>TABLE DESIGN</w:t>
      </w:r>
    </w:p>
    <w:p w:rsidR="00DE1ACB" w:rsidRPr="00EB67B5" w:rsidRDefault="002B5ABF" w:rsidP="002B5ABF">
      <w:pPr>
        <w:rPr>
          <w:rFonts w:ascii="Times New Roman" w:hAnsi="Times New Roman" w:cs="Times New Roman"/>
          <w:sz w:val="28"/>
          <w:rPrChange w:id="0" w:author="Rakesh R Nair" w:date="2019-03-08T21:07:00Z">
            <w:rPr>
              <w:rFonts w:ascii="Times New Roman" w:hAnsi="Times New Roman" w:cs="Times New Roman"/>
              <w:b/>
              <w:sz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</w:rPr>
        <w:t>Tbl_user</w:t>
      </w:r>
      <w:ins w:id="1" w:author="Rakesh R Nair" w:date="2019-03-08T20:46:00Z">
        <w:r w:rsidR="00D15B53">
          <w:rPr>
            <w:rFonts w:ascii="Times New Roman" w:hAnsi="Times New Roman" w:cs="Times New Roman"/>
            <w:b/>
            <w:sz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rPrChange w:id="2" w:author="Rakesh R Nair" w:date="2019-03-08T21:07:00Z">
              <w:rPr>
                <w:rFonts w:ascii="Times New Roman" w:hAnsi="Times New Roman" w:cs="Times New Roman"/>
                <w:b/>
                <w:sz w:val="28"/>
              </w:rPr>
            </w:rPrChange>
          </w:rPr>
          <w:t>(Used to store user details)</w:t>
        </w:r>
      </w:ins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DE1ACB" w:rsidTr="00DE1ACB">
        <w:trPr>
          <w:trHeight w:val="188"/>
        </w:trPr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DE1ACB" w:rsidRPr="00361A55" w:rsidTr="00DE1ACB">
        <w:trPr>
          <w:trHeight w:val="16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First name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Middle name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Last name of the user</w:t>
            </w:r>
          </w:p>
        </w:tc>
      </w:tr>
      <w:tr w:rsidR="00DE1ACB" w:rsidRPr="00361A55" w:rsidTr="00DE1ACB">
        <w:trPr>
          <w:trHeight w:val="16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blood_grp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 group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Accepted or Rejected</w:t>
            </w:r>
          </w:p>
        </w:tc>
      </w:tr>
    </w:tbl>
    <w:p w:rsidR="00DE1ACB" w:rsidRPr="00361A55" w:rsidRDefault="00361A55" w:rsidP="00DE1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1A55" w:rsidRPr="00EB67B5" w:rsidRDefault="00361A55" w:rsidP="00361A55">
      <w:pPr>
        <w:rPr>
          <w:rFonts w:ascii="Times New Roman" w:hAnsi="Times New Roman" w:cs="Times New Roman"/>
          <w:sz w:val="28"/>
          <w:szCs w:val="28"/>
          <w:rPrChange w:id="3" w:author="Rakesh R Nair" w:date="2019-03-08T21:0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>Tbl_member_details</w:t>
      </w:r>
      <w:ins w:id="4" w:author="Rakesh R Nair" w:date="2019-03-08T20:47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5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family member details</w:t>
        </w:r>
      </w:ins>
      <w:ins w:id="6" w:author="Rakesh R Nair" w:date="2019-03-08T20:48:00Z">
        <w:r w:rsidR="00D15B53" w:rsidRPr="00EB67B5">
          <w:rPr>
            <w:rFonts w:ascii="Times New Roman" w:hAnsi="Times New Roman" w:cs="Times New Roman"/>
            <w:sz w:val="28"/>
            <w:szCs w:val="28"/>
            <w:rPrChange w:id="7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A55" w:rsidTr="00361A55"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Id of the family member 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FOREIGN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References the PK of the tbl_user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mname 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family member</w:t>
            </w:r>
          </w:p>
        </w:tc>
      </w:tr>
      <w:tr w:rsidR="008D7B26" w:rsidTr="00361A55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family member</w:t>
            </w:r>
          </w:p>
        </w:tc>
      </w:tr>
      <w:tr w:rsidR="00D15B53" w:rsidTr="00361A55">
        <w:trPr>
          <w:ins w:id="8" w:author="Rakesh R Nair" w:date="2019-03-08T20:48:00Z"/>
        </w:trPr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9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0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1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2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TEXT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3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4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NOT NULL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5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6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 of the family member</w:t>
              </w:r>
            </w:ins>
          </w:p>
        </w:tc>
      </w:tr>
    </w:tbl>
    <w:p w:rsidR="00361A55" w:rsidRDefault="00361A55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Del="00824E83" w:rsidRDefault="00AC4AAA" w:rsidP="00361A55">
      <w:pPr>
        <w:rPr>
          <w:del w:id="17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24E83" w:rsidRDefault="00824E83" w:rsidP="00361A55">
      <w:pPr>
        <w:rPr>
          <w:ins w:id="18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Tbl_servant</w:t>
      </w:r>
      <w:ins w:id="19" w:author="Rakesh R Nair" w:date="2019-03-08T20:48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20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B26" w:rsidTr="008D7B26"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servant_id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Id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Last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phone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Phone number </w:t>
            </w:r>
            <w:del w:id="21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job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Job type </w:t>
            </w:r>
            <w:del w:id="22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h_allot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Number of houses allotted for work</w:t>
            </w:r>
          </w:p>
        </w:tc>
      </w:tr>
    </w:tbl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7C375E" w:rsidRPr="00EB67B5" w:rsidRDefault="007C375E" w:rsidP="00361A55">
      <w:pPr>
        <w:rPr>
          <w:rFonts w:ascii="Times New Roman" w:hAnsi="Times New Roman" w:cs="Times New Roman"/>
          <w:sz w:val="28"/>
          <w:szCs w:val="28"/>
          <w:rPrChange w:id="23" w:author="Rakesh R Nair" w:date="2019-03-08T21:06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/>
          <w:sz w:val="28"/>
          <w:szCs w:val="28"/>
        </w:rPr>
        <w:t>Tbl_book_ctg</w:t>
      </w:r>
      <w:ins w:id="24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5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F51D54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6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ctg_id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Id of the book category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ctg_name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Name of  book category</w:t>
            </w:r>
          </w:p>
        </w:tc>
      </w:tr>
    </w:tbl>
    <w:p w:rsidR="007C375E" w:rsidRDefault="007C375E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RDefault="00AC4AAA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Tbl_book</w:t>
      </w:r>
      <w:ins w:id="27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of the book 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F51D54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9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</w:t>
            </w:r>
            <w:r w:rsidR="00AC4AAA">
              <w:rPr>
                <w:rFonts w:ascii="Times New Roman" w:hAnsi="Times New Roman" w:cs="Times New Roman"/>
                <w:sz w:val="24"/>
              </w:rPr>
              <w:t>tg_id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 the PK from tbl_book_ctg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68691D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30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del w:id="31" w:author="Rakesh R Nair" w:date="2019-03-08T20:52:00Z">
              <w:r w:rsidDel="0068691D">
                <w:rPr>
                  <w:rFonts w:ascii="Times New Roman" w:hAnsi="Times New Roman" w:cs="Times New Roman"/>
                  <w:sz w:val="24"/>
                </w:rPr>
                <w:delText>B</w:delText>
              </w:r>
            </w:del>
            <w:r w:rsidR="00AC4AAA">
              <w:rPr>
                <w:rFonts w:ascii="Times New Roman" w:hAnsi="Times New Roman" w:cs="Times New Roman"/>
                <w:sz w:val="24"/>
              </w:rPr>
              <w:t>ook</w:t>
            </w:r>
            <w:ins w:id="32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_</w:t>
              </w:r>
            </w:ins>
            <w:r w:rsidR="00AC4AA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Author name </w:t>
            </w:r>
            <w:del w:id="33" w:author="Rakesh R Nair" w:date="2019-03-08T14:51:00Z">
              <w:r w:rsidDel="00824E83">
                <w:rPr>
                  <w:rFonts w:ascii="Times New Roman" w:hAnsi="Times New Roman" w:cs="Times New Roman"/>
                  <w:sz w:val="24"/>
                </w:rPr>
                <w:delText>of the book</w:delText>
              </w:r>
            </w:del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 of the book</w:t>
            </w:r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about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book_file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Pdf file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Photo of the </w:t>
            </w:r>
            <w:r w:rsidR="00824E83">
              <w:rPr>
                <w:rFonts w:ascii="Times New Roman" w:hAnsi="Times New Roman" w:cs="Times New Roman"/>
                <w:sz w:val="24"/>
              </w:rPr>
              <w:t>book</w:t>
            </w:r>
          </w:p>
        </w:tc>
      </w:tr>
      <w:tr w:rsidR="00824E83" w:rsidRPr="00AC4AAA" w:rsidTr="002060C6">
        <w:trPr>
          <w:ins w:id="34" w:author="Rakesh R Nair" w:date="2019-03-08T14:46:00Z"/>
        </w:trPr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35" w:author="Rakesh R Nair" w:date="2019-03-08T14:46:00Z"/>
                <w:rFonts w:ascii="Times New Roman" w:hAnsi="Times New Roman" w:cs="Times New Roman"/>
                <w:sz w:val="24"/>
              </w:rPr>
            </w:pPr>
            <w:ins w:id="36" w:author="Rakesh R Nair" w:date="2019-03-08T14:46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7" w:author="Rakesh R Nair" w:date="2019-03-08T14:46:00Z"/>
                <w:rFonts w:ascii="Times New Roman" w:hAnsi="Times New Roman" w:cs="Times New Roman"/>
                <w:sz w:val="24"/>
              </w:rPr>
            </w:pPr>
            <w:ins w:id="38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9" w:author="Rakesh R Nair" w:date="2019-03-08T14:46:00Z"/>
                <w:rFonts w:ascii="Times New Roman" w:hAnsi="Times New Roman" w:cs="Times New Roman"/>
                <w:sz w:val="24"/>
              </w:rPr>
            </w:pPr>
            <w:ins w:id="40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41" w:author="Rakesh R Nair" w:date="2019-03-08T14:46:00Z"/>
                <w:rFonts w:ascii="Times New Roman" w:hAnsi="Times New Roman" w:cs="Times New Roman"/>
                <w:sz w:val="24"/>
              </w:rPr>
            </w:pPr>
            <w:ins w:id="42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References the PK of tbl_user</w:t>
              </w:r>
            </w:ins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ins w:id="43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EXT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4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5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Book accepted or rejected</w:t>
              </w:r>
            </w:ins>
          </w:p>
        </w:tc>
      </w:tr>
    </w:tbl>
    <w:p w:rsidR="00824E83" w:rsidRDefault="00824E83" w:rsidP="00361A55">
      <w:pPr>
        <w:rPr>
          <w:ins w:id="46" w:author="Rakesh R Nair" w:date="2019-03-08T15:19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47" w:author="Rakesh R Nair" w:date="2019-03-08T15:21:00Z"/>
          <w:rFonts w:ascii="Times New Roman" w:hAnsi="Times New Roman" w:cs="Times New Roman"/>
          <w:b/>
          <w:sz w:val="28"/>
          <w:szCs w:val="28"/>
        </w:rPr>
      </w:pPr>
      <w:ins w:id="48" w:author="Rakesh R Nair" w:date="2019-03-08T15:21:00Z">
        <w:r>
          <w:rPr>
            <w:rFonts w:ascii="Times New Roman" w:hAnsi="Times New Roman" w:cs="Times New Roman"/>
            <w:b/>
            <w:sz w:val="28"/>
            <w:szCs w:val="28"/>
          </w:rPr>
          <w:t>Tbl_report</w:t>
        </w:r>
      </w:ins>
      <w:ins w:id="49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5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report details</w:t>
        </w:r>
      </w:ins>
      <w:ins w:id="51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52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monthly report</w:t>
        </w:r>
      </w:ins>
      <w:ins w:id="53" w:author="Rakesh R Nair" w:date="2019-03-08T21:00:00Z">
        <w:r w:rsidR="00EB67B5" w:rsidRPr="00EB67B5">
          <w:rPr>
            <w:rFonts w:ascii="Times New Roman" w:hAnsi="Times New Roman" w:cs="Times New Roman"/>
            <w:sz w:val="28"/>
            <w:szCs w:val="28"/>
            <w:rPrChange w:id="54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55" w:author="Rakesh R Nair" w:date="2019-03-08T15:21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6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7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8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9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0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1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2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3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64" w:author="Rakesh R Nair" w:date="2019-03-08T15:21:00Z"/>
        </w:trPr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5" w:author="Rakesh R Nair" w:date="2019-03-08T15:21:00Z"/>
                <w:rFonts w:ascii="Times New Roman" w:hAnsi="Times New Roman" w:cs="Times New Roman"/>
                <w:sz w:val="24"/>
              </w:rPr>
            </w:pPr>
            <w:ins w:id="66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>rpt_id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7" w:author="Rakesh R Nair" w:date="2019-03-08T15:21:00Z"/>
                <w:rFonts w:ascii="Times New Roman" w:hAnsi="Times New Roman" w:cs="Times New Roman"/>
                <w:sz w:val="24"/>
              </w:rPr>
            </w:pPr>
            <w:ins w:id="68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9" w:author="Rakesh R Nair" w:date="2019-03-08T15:21:00Z"/>
                <w:rFonts w:ascii="Times New Roman" w:hAnsi="Times New Roman" w:cs="Times New Roman"/>
                <w:sz w:val="24"/>
              </w:rPr>
            </w:pPr>
            <w:ins w:id="70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71" w:author="Rakesh R Nair" w:date="2019-03-08T15:21:00Z"/>
                <w:rFonts w:ascii="Times New Roman" w:hAnsi="Times New Roman" w:cs="Times New Roman"/>
                <w:sz w:val="24"/>
              </w:rPr>
            </w:pPr>
            <w:ins w:id="72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 xml:space="preserve">Id of the report </w:t>
              </w:r>
            </w:ins>
          </w:p>
        </w:tc>
      </w:tr>
      <w:tr w:rsidR="00A8283A" w:rsidRPr="00AC4AAA" w:rsidTr="002060C6">
        <w:trPr>
          <w:ins w:id="73" w:author="Rakesh R Nair" w:date="2019-03-08T15:27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74" w:author="Rakesh R Nair" w:date="2019-03-08T15:27:00Z"/>
                <w:rFonts w:ascii="Times New Roman" w:hAnsi="Times New Roman" w:cs="Times New Roman"/>
                <w:sz w:val="24"/>
              </w:rPr>
            </w:pPr>
            <w:ins w:id="75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rpt_name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6" w:author="Rakesh R Nair" w:date="2019-03-08T15:27:00Z"/>
                <w:rFonts w:ascii="Times New Roman" w:hAnsi="Times New Roman" w:cs="Times New Roman"/>
                <w:sz w:val="24"/>
              </w:rPr>
            </w:pPr>
            <w:ins w:id="77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8" w:author="Rakesh R Nair" w:date="2019-03-08T15:27:00Z"/>
                <w:rFonts w:ascii="Times New Roman" w:hAnsi="Times New Roman" w:cs="Times New Roman"/>
                <w:sz w:val="24"/>
              </w:rPr>
            </w:pPr>
            <w:ins w:id="79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0" w:author="Rakesh R Nair" w:date="2019-03-08T15:27:00Z"/>
                <w:rFonts w:ascii="Times New Roman" w:hAnsi="Times New Roman" w:cs="Times New Roman"/>
                <w:sz w:val="24"/>
              </w:rPr>
            </w:pPr>
            <w:ins w:id="81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Name of the report</w:t>
              </w:r>
            </w:ins>
          </w:p>
        </w:tc>
      </w:tr>
      <w:tr w:rsidR="00A8283A" w:rsidRPr="00AC4AAA" w:rsidTr="002060C6">
        <w:trPr>
          <w:ins w:id="82" w:author="Rakesh R Nair" w:date="2019-03-08T15:22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83" w:author="Rakesh R Nair" w:date="2019-03-08T15:22:00Z"/>
                <w:rFonts w:ascii="Times New Roman" w:hAnsi="Times New Roman" w:cs="Times New Roman"/>
                <w:sz w:val="24"/>
              </w:rPr>
            </w:pPr>
            <w:ins w:id="84" w:author="Rakesh R Nair" w:date="2019-03-08T15:22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5" w:author="Rakesh R Nair" w:date="2019-03-08T15:22:00Z"/>
                <w:rFonts w:ascii="Times New Roman" w:hAnsi="Times New Roman" w:cs="Times New Roman"/>
                <w:sz w:val="24"/>
              </w:rPr>
            </w:pPr>
            <w:ins w:id="86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7" w:author="Rakesh R Nair" w:date="2019-03-08T15:22:00Z"/>
                <w:rFonts w:ascii="Times New Roman" w:hAnsi="Times New Roman" w:cs="Times New Roman"/>
                <w:sz w:val="24"/>
              </w:rPr>
            </w:pPr>
            <w:ins w:id="88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9" w:author="Rakesh R Nair" w:date="2019-03-08T15:22:00Z"/>
                <w:rFonts w:ascii="Times New Roman" w:hAnsi="Times New Roman" w:cs="Times New Roman"/>
                <w:sz w:val="24"/>
              </w:rPr>
            </w:pPr>
            <w:ins w:id="90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Description of the report</w:t>
              </w:r>
            </w:ins>
          </w:p>
        </w:tc>
      </w:tr>
      <w:tr w:rsidR="00A8283A" w:rsidRPr="00AC4AAA" w:rsidTr="002060C6">
        <w:trPr>
          <w:ins w:id="91" w:author="Rakesh R Nair" w:date="2019-03-08T15:23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2" w:author="Rakesh R Nair" w:date="2019-03-08T15:23:00Z"/>
                <w:rFonts w:ascii="Times New Roman" w:hAnsi="Times New Roman" w:cs="Times New Roman"/>
                <w:sz w:val="24"/>
              </w:rPr>
            </w:pPr>
            <w:ins w:id="93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>
            <w:pPr>
              <w:jc w:val="center"/>
              <w:rPr>
                <w:ins w:id="94" w:author="Rakesh R Nair" w:date="2019-03-08T15:23:00Z"/>
                <w:rFonts w:ascii="Times New Roman" w:hAnsi="Times New Roman" w:cs="Times New Roman"/>
                <w:sz w:val="24"/>
              </w:rPr>
            </w:pPr>
            <w:ins w:id="95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6" w:author="Rakesh R Nair" w:date="2019-03-08T15:23:00Z"/>
                <w:rFonts w:ascii="Times New Roman" w:hAnsi="Times New Roman" w:cs="Times New Roman"/>
                <w:sz w:val="24"/>
              </w:rPr>
            </w:pPr>
            <w:ins w:id="97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98" w:author="Rakesh R Nair" w:date="2019-03-08T15:23:00Z"/>
                <w:rFonts w:ascii="Times New Roman" w:hAnsi="Times New Roman" w:cs="Times New Roman"/>
                <w:sz w:val="24"/>
              </w:rPr>
            </w:pPr>
            <w:ins w:id="99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 of submission</w:t>
              </w:r>
            </w:ins>
          </w:p>
        </w:tc>
      </w:tr>
      <w:tr w:rsidR="00A8283A" w:rsidRPr="00AC4AAA" w:rsidTr="002060C6">
        <w:trPr>
          <w:ins w:id="100" w:author="Rakesh R Nair" w:date="2019-03-08T15:24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1" w:author="Rakesh R Nair" w:date="2019-03-08T15:24:00Z"/>
                <w:rFonts w:ascii="Times New Roman" w:hAnsi="Times New Roman" w:cs="Times New Roman"/>
                <w:sz w:val="24"/>
              </w:rPr>
            </w:pPr>
            <w:ins w:id="102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3" w:author="Rakesh R Nair" w:date="2019-03-08T15:24:00Z"/>
                <w:rFonts w:ascii="Times New Roman" w:hAnsi="Times New Roman" w:cs="Times New Roman"/>
                <w:sz w:val="24"/>
              </w:rPr>
            </w:pPr>
            <w:ins w:id="104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5" w:author="Rakesh R Nair" w:date="2019-03-08T15:24:00Z"/>
                <w:rFonts w:ascii="Times New Roman" w:hAnsi="Times New Roman" w:cs="Times New Roman"/>
                <w:sz w:val="24"/>
              </w:rPr>
            </w:pPr>
            <w:ins w:id="106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7" w:author="Rakesh R Nair" w:date="2019-03-08T15:24:00Z"/>
                <w:rFonts w:ascii="Times New Roman" w:hAnsi="Times New Roman" w:cs="Times New Roman"/>
                <w:sz w:val="24"/>
              </w:rPr>
            </w:pPr>
            <w:ins w:id="108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 xml:space="preserve">File </w:t>
              </w:r>
            </w:ins>
            <w:ins w:id="109" w:author="Rakesh R Nair" w:date="2019-03-08T15:25:00Z">
              <w:r>
                <w:rPr>
                  <w:rFonts w:ascii="Times New Roman" w:hAnsi="Times New Roman" w:cs="Times New Roman"/>
                  <w:sz w:val="24"/>
                </w:rPr>
                <w:t>of the report</w:t>
              </w:r>
            </w:ins>
          </w:p>
        </w:tc>
      </w:tr>
    </w:tbl>
    <w:p w:rsidR="00A8283A" w:rsidRDefault="00A8283A" w:rsidP="00361A55">
      <w:pPr>
        <w:rPr>
          <w:ins w:id="110" w:author="Rakesh R Nair" w:date="2019-03-08T15:27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111" w:author="Rakesh R Nair" w:date="2019-03-08T15:29:00Z"/>
          <w:rFonts w:ascii="Times New Roman" w:hAnsi="Times New Roman" w:cs="Times New Roman"/>
          <w:b/>
          <w:sz w:val="28"/>
          <w:szCs w:val="28"/>
        </w:rPr>
      </w:pPr>
      <w:ins w:id="112" w:author="Rakesh R Nair" w:date="2019-03-08T15:29:00Z">
        <w:r>
          <w:rPr>
            <w:rFonts w:ascii="Times New Roman" w:hAnsi="Times New Roman" w:cs="Times New Roman"/>
            <w:b/>
            <w:sz w:val="28"/>
            <w:szCs w:val="28"/>
          </w:rPr>
          <w:t>Tbl_notification</w:t>
        </w:r>
      </w:ins>
      <w:ins w:id="113" w:author="Rakesh R Nair" w:date="2019-03-08T21:02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14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notification details</w:t>
        </w:r>
      </w:ins>
      <w:ins w:id="115" w:author="Rakesh R Nair" w:date="2019-03-08T21:03:00Z">
        <w:r w:rsidR="00EB67B5" w:rsidRPr="00EB67B5">
          <w:rPr>
            <w:rFonts w:ascii="Times New Roman" w:hAnsi="Times New Roman" w:cs="Times New Roman"/>
            <w:sz w:val="28"/>
            <w:szCs w:val="28"/>
            <w:rPrChange w:id="116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news,etc</w:t>
        </w:r>
      </w:ins>
      <w:ins w:id="117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11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119" w:author="Rakesh R Nair" w:date="2019-03-08T15:29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0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1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2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3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4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5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6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7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128" w:author="Rakesh R Nair" w:date="2019-03-08T15:29:00Z"/>
        </w:trPr>
        <w:tc>
          <w:tcPr>
            <w:tcW w:w="2254" w:type="dxa"/>
          </w:tcPr>
          <w:p w:rsidR="00A8283A" w:rsidRPr="00AC4AAA" w:rsidRDefault="003B7C5D" w:rsidP="002060C6">
            <w:pPr>
              <w:jc w:val="center"/>
              <w:rPr>
                <w:ins w:id="129" w:author="Rakesh R Nair" w:date="2019-03-08T15:29:00Z"/>
                <w:rFonts w:ascii="Times New Roman" w:hAnsi="Times New Roman" w:cs="Times New Roman"/>
                <w:sz w:val="24"/>
              </w:rPr>
            </w:pPr>
            <w:ins w:id="130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>n</w:t>
              </w:r>
              <w:r w:rsidR="00A8283A">
                <w:rPr>
                  <w:rFonts w:ascii="Times New Roman" w:hAnsi="Times New Roman" w:cs="Times New Roman"/>
                  <w:sz w:val="24"/>
                </w:rPr>
                <w:t>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1" w:author="Rakesh R Nair" w:date="2019-03-08T15:29:00Z"/>
                <w:rFonts w:ascii="Times New Roman" w:hAnsi="Times New Roman" w:cs="Times New Roman"/>
                <w:sz w:val="24"/>
              </w:rPr>
            </w:pPr>
            <w:ins w:id="132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3" w:author="Rakesh R Nair" w:date="2019-03-08T15:29:00Z"/>
                <w:rFonts w:ascii="Times New Roman" w:hAnsi="Times New Roman" w:cs="Times New Roman"/>
                <w:sz w:val="24"/>
              </w:rPr>
            </w:pPr>
            <w:ins w:id="134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135" w:author="Rakesh R Nair" w:date="2019-03-08T15:29:00Z"/>
                <w:rFonts w:ascii="Times New Roman" w:hAnsi="Times New Roman" w:cs="Times New Roman"/>
                <w:sz w:val="24"/>
              </w:rPr>
            </w:pPr>
            <w:ins w:id="136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137" w:author="Rakesh R Nair" w:date="2019-03-08T15:30:00Z">
              <w:r w:rsidR="003B7C5D"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  <w:ins w:id="138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3B7C5D" w:rsidRPr="00AC4AAA" w:rsidTr="002060C6">
        <w:trPr>
          <w:ins w:id="139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40" w:author="Rakesh R Nair" w:date="2019-03-08T15:31:00Z"/>
                <w:rFonts w:ascii="Times New Roman" w:hAnsi="Times New Roman" w:cs="Times New Roman"/>
                <w:sz w:val="24"/>
              </w:rPr>
            </w:pPr>
            <w:ins w:id="141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2" w:author="Rakesh R Nair" w:date="2019-03-08T15:31:00Z"/>
                <w:rFonts w:ascii="Times New Roman" w:hAnsi="Times New Roman" w:cs="Times New Roman"/>
                <w:sz w:val="24"/>
              </w:rPr>
            </w:pPr>
            <w:ins w:id="143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4" w:author="Rakesh R Nair" w:date="2019-03-08T15:31:00Z"/>
                <w:rFonts w:ascii="Times New Roman" w:hAnsi="Times New Roman" w:cs="Times New Roman"/>
                <w:sz w:val="24"/>
              </w:rPr>
            </w:pPr>
            <w:ins w:id="145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46" w:author="Rakesh R Nair" w:date="2019-03-08T15:31:00Z"/>
                <w:rFonts w:ascii="Times New Roman" w:hAnsi="Times New Roman" w:cs="Times New Roman"/>
                <w:sz w:val="24"/>
              </w:rPr>
            </w:pPr>
            <w:ins w:id="147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Type of notification</w:t>
              </w:r>
            </w:ins>
          </w:p>
        </w:tc>
      </w:tr>
      <w:tr w:rsidR="003B7C5D" w:rsidRPr="00AC4AAA" w:rsidTr="002060C6">
        <w:trPr>
          <w:ins w:id="148" w:author="Rakesh R Nair" w:date="2019-03-08T15:30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49" w:author="Rakesh R Nair" w:date="2019-03-08T15:30:00Z"/>
                <w:rFonts w:ascii="Times New Roman" w:hAnsi="Times New Roman" w:cs="Times New Roman"/>
                <w:sz w:val="24"/>
              </w:rPr>
            </w:pPr>
            <w:ins w:id="150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1" w:author="Rakesh R Nair" w:date="2019-03-08T15:30:00Z"/>
                <w:rFonts w:ascii="Times New Roman" w:hAnsi="Times New Roman" w:cs="Times New Roman"/>
                <w:sz w:val="24"/>
              </w:rPr>
            </w:pPr>
            <w:ins w:id="152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3" w:author="Rakesh R Nair" w:date="2019-03-08T15:30:00Z"/>
                <w:rFonts w:ascii="Times New Roman" w:hAnsi="Times New Roman" w:cs="Times New Roman"/>
                <w:sz w:val="24"/>
              </w:rPr>
            </w:pPr>
            <w:ins w:id="154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55" w:author="Rakesh R Nair" w:date="2019-03-08T15:30:00Z"/>
                <w:rFonts w:ascii="Times New Roman" w:hAnsi="Times New Roman" w:cs="Times New Roman"/>
                <w:sz w:val="24"/>
              </w:rPr>
            </w:pPr>
            <w:ins w:id="156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Notification details</w:t>
              </w:r>
            </w:ins>
          </w:p>
        </w:tc>
      </w:tr>
      <w:tr w:rsidR="003B7C5D" w:rsidRPr="00AC4AAA" w:rsidTr="002060C6">
        <w:trPr>
          <w:ins w:id="157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58" w:author="Rakesh R Nair" w:date="2019-03-08T15:31:00Z"/>
                <w:rFonts w:ascii="Times New Roman" w:hAnsi="Times New Roman" w:cs="Times New Roman"/>
                <w:sz w:val="24"/>
              </w:rPr>
            </w:pPr>
            <w:ins w:id="159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0" w:author="Rakesh R Nair" w:date="2019-03-08T15:31:00Z"/>
                <w:rFonts w:ascii="Times New Roman" w:hAnsi="Times New Roman" w:cs="Times New Roman"/>
                <w:sz w:val="24"/>
              </w:rPr>
            </w:pPr>
            <w:ins w:id="161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2" w:author="Rakesh R Nair" w:date="2019-03-08T15:31:00Z"/>
                <w:rFonts w:ascii="Times New Roman" w:hAnsi="Times New Roman" w:cs="Times New Roman"/>
                <w:sz w:val="24"/>
              </w:rPr>
            </w:pPr>
            <w:ins w:id="163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64" w:author="Rakesh R Nair" w:date="2019-03-08T15:31:00Z"/>
                <w:rFonts w:ascii="Times New Roman" w:hAnsi="Times New Roman" w:cs="Times New Roman"/>
                <w:sz w:val="24"/>
              </w:rPr>
            </w:pPr>
            <w:ins w:id="165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Established date</w:t>
              </w:r>
            </w:ins>
          </w:p>
        </w:tc>
      </w:tr>
      <w:tr w:rsidR="003B7C5D" w:rsidRPr="00AC4AAA" w:rsidTr="002060C6">
        <w:trPr>
          <w:ins w:id="166" w:author="Rakesh R Nair" w:date="2019-03-08T15:33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7" w:author="Rakesh R Nair" w:date="2019-03-08T15:33:00Z"/>
                <w:rFonts w:ascii="Times New Roman" w:hAnsi="Times New Roman" w:cs="Times New Roman"/>
                <w:sz w:val="24"/>
              </w:rPr>
            </w:pPr>
            <w:ins w:id="168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9" w:author="Rakesh R Nair" w:date="2019-03-08T15:33:00Z"/>
                <w:rFonts w:ascii="Times New Roman" w:hAnsi="Times New Roman" w:cs="Times New Roman"/>
                <w:sz w:val="24"/>
              </w:rPr>
            </w:pPr>
            <w:ins w:id="170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71" w:author="Rakesh R Nair" w:date="2019-03-08T15:33:00Z"/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3B7C5D" w:rsidRDefault="003B7C5D">
            <w:pPr>
              <w:jc w:val="center"/>
              <w:rPr>
                <w:ins w:id="172" w:author="Rakesh R Nair" w:date="2019-03-08T15:33:00Z"/>
                <w:rFonts w:ascii="Times New Roman" w:hAnsi="Times New Roman" w:cs="Times New Roman"/>
                <w:sz w:val="24"/>
              </w:rPr>
            </w:pPr>
            <w:ins w:id="173" w:author="Rakesh R Nair" w:date="2019-03-08T15:34:00Z">
              <w:r>
                <w:rPr>
                  <w:rFonts w:ascii="Times New Roman" w:hAnsi="Times New Roman" w:cs="Times New Roman"/>
                  <w:sz w:val="24"/>
                </w:rPr>
                <w:t xml:space="preserve">File of the notification </w:t>
              </w:r>
            </w:ins>
          </w:p>
        </w:tc>
      </w:tr>
    </w:tbl>
    <w:p w:rsidR="00A8283A" w:rsidRDefault="00A8283A" w:rsidP="00361A55">
      <w:pPr>
        <w:rPr>
          <w:ins w:id="174" w:author="Rakesh R Nair" w:date="2019-03-08T15:48:00Z"/>
          <w:rFonts w:ascii="Times New Roman" w:hAnsi="Times New Roman" w:cs="Times New Roman"/>
          <w:b/>
          <w:sz w:val="28"/>
          <w:szCs w:val="28"/>
        </w:rPr>
      </w:pPr>
    </w:p>
    <w:p w:rsidR="00CA7765" w:rsidRPr="00EB67B5" w:rsidRDefault="00CA7765" w:rsidP="00361A55">
      <w:pPr>
        <w:rPr>
          <w:ins w:id="175" w:author="Rakesh R Nair" w:date="2019-03-08T15:48:00Z"/>
          <w:rFonts w:ascii="Times New Roman" w:hAnsi="Times New Roman" w:cs="Times New Roman"/>
          <w:sz w:val="28"/>
          <w:szCs w:val="28"/>
          <w:rPrChange w:id="176" w:author="Rakesh R Nair" w:date="2019-03-08T21:06:00Z">
            <w:rPr>
              <w:ins w:id="177" w:author="Rakesh R Nair" w:date="2019-03-08T15:48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178" w:author="Rakesh R Nair" w:date="2019-03-08T15:48:00Z">
        <w:r>
          <w:rPr>
            <w:rFonts w:ascii="Times New Roman" w:hAnsi="Times New Roman" w:cs="Times New Roman"/>
            <w:b/>
            <w:sz w:val="28"/>
            <w:szCs w:val="28"/>
          </w:rPr>
          <w:t>Tbl_mtn_type</w:t>
        </w:r>
      </w:ins>
      <w:ins w:id="179" w:author="Rakesh R Nair" w:date="2019-03-08T21:03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8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types)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765" w:rsidRPr="00361A55" w:rsidTr="002060C6">
        <w:trPr>
          <w:ins w:id="181" w:author="Rakesh R Nair" w:date="2019-03-08T15:48:00Z"/>
        </w:trPr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2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3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4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5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6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7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8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9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A7765" w:rsidRPr="00AC4AAA" w:rsidTr="002060C6">
        <w:trPr>
          <w:ins w:id="190" w:author="Rakesh R Nair" w:date="2019-03-08T15:48:00Z"/>
        </w:trPr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1" w:author="Rakesh R Nair" w:date="2019-03-08T15:48:00Z"/>
                <w:rFonts w:ascii="Times New Roman" w:hAnsi="Times New Roman" w:cs="Times New Roman"/>
                <w:sz w:val="24"/>
              </w:rPr>
            </w:pPr>
            <w:ins w:id="192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3" w:author="Rakesh R Nair" w:date="2019-03-08T15:48:00Z"/>
                <w:rFonts w:ascii="Times New Roman" w:hAnsi="Times New Roman" w:cs="Times New Roman"/>
                <w:sz w:val="24"/>
              </w:rPr>
            </w:pPr>
            <w:ins w:id="194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5" w:author="Rakesh R Nair" w:date="2019-03-08T15:48:00Z"/>
                <w:rFonts w:ascii="Times New Roman" w:hAnsi="Times New Roman" w:cs="Times New Roman"/>
                <w:sz w:val="24"/>
              </w:rPr>
            </w:pPr>
            <w:ins w:id="196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A7765" w:rsidRPr="00AC4AAA" w:rsidRDefault="00CA7765">
            <w:pPr>
              <w:jc w:val="center"/>
              <w:rPr>
                <w:ins w:id="197" w:author="Rakesh R Nair" w:date="2019-03-08T15:48:00Z"/>
                <w:rFonts w:ascii="Times New Roman" w:hAnsi="Times New Roman" w:cs="Times New Roman"/>
                <w:sz w:val="24"/>
              </w:rPr>
            </w:pPr>
            <w:ins w:id="198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199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maintenance type</w:t>
              </w:r>
            </w:ins>
            <w:ins w:id="200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CA7765" w:rsidRPr="00AC4AAA" w:rsidTr="002060C6">
        <w:trPr>
          <w:ins w:id="201" w:author="Rakesh R Nair" w:date="2019-03-08T15:49:00Z"/>
        </w:trPr>
        <w:tc>
          <w:tcPr>
            <w:tcW w:w="2254" w:type="dxa"/>
          </w:tcPr>
          <w:p w:rsidR="00CA7765" w:rsidRDefault="00CA7765" w:rsidP="002060C6">
            <w:pPr>
              <w:jc w:val="center"/>
              <w:rPr>
                <w:ins w:id="202" w:author="Rakesh R Nair" w:date="2019-03-08T15:49:00Z"/>
                <w:rFonts w:ascii="Times New Roman" w:hAnsi="Times New Roman" w:cs="Times New Roman"/>
                <w:sz w:val="24"/>
              </w:rPr>
            </w:pPr>
            <w:ins w:id="203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Type_name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4" w:author="Rakesh R Nair" w:date="2019-03-08T15:49:00Z"/>
                <w:rFonts w:ascii="Times New Roman" w:hAnsi="Times New Roman" w:cs="Times New Roman"/>
                <w:sz w:val="24"/>
              </w:rPr>
            </w:pPr>
            <w:ins w:id="205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6" w:author="Rakesh R Nair" w:date="2019-03-08T15:49:00Z"/>
                <w:rFonts w:ascii="Times New Roman" w:hAnsi="Times New Roman" w:cs="Times New Roman"/>
                <w:sz w:val="24"/>
              </w:rPr>
            </w:pPr>
            <w:ins w:id="207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A7765" w:rsidRDefault="00CA7765" w:rsidP="00CA7765">
            <w:pPr>
              <w:jc w:val="center"/>
              <w:rPr>
                <w:ins w:id="208" w:author="Rakesh R Nair" w:date="2019-03-08T15:49:00Z"/>
                <w:rFonts w:ascii="Times New Roman" w:hAnsi="Times New Roman" w:cs="Times New Roman"/>
                <w:sz w:val="24"/>
              </w:rPr>
            </w:pPr>
            <w:ins w:id="209" w:author="Rakesh R Nair" w:date="2019-03-08T15:50:00Z">
              <w:r>
                <w:rPr>
                  <w:rFonts w:ascii="Times New Roman" w:hAnsi="Times New Roman" w:cs="Times New Roman"/>
                  <w:sz w:val="24"/>
                </w:rPr>
                <w:t>Type name</w:t>
              </w:r>
            </w:ins>
          </w:p>
        </w:tc>
      </w:tr>
    </w:tbl>
    <w:p w:rsidR="00CA7765" w:rsidRDefault="00CA7765" w:rsidP="00361A55">
      <w:pPr>
        <w:rPr>
          <w:ins w:id="210" w:author="Rakesh R Nair" w:date="2019-03-08T15:50:00Z"/>
          <w:rFonts w:ascii="Times New Roman" w:hAnsi="Times New Roman" w:cs="Times New Roman"/>
          <w:b/>
          <w:sz w:val="28"/>
          <w:szCs w:val="28"/>
        </w:rPr>
      </w:pPr>
    </w:p>
    <w:p w:rsidR="00000ACC" w:rsidRPr="00EB67B5" w:rsidRDefault="00000ACC">
      <w:pPr>
        <w:rPr>
          <w:ins w:id="211" w:author="Rakesh R Nair" w:date="2019-03-08T15:50:00Z"/>
          <w:rFonts w:ascii="Times New Roman" w:hAnsi="Times New Roman" w:cs="Times New Roman"/>
          <w:sz w:val="28"/>
          <w:szCs w:val="28"/>
          <w:rPrChange w:id="212" w:author="Rakesh R Nair" w:date="2019-03-08T21:05:00Z">
            <w:rPr>
              <w:ins w:id="213" w:author="Rakesh R Nair" w:date="2019-03-08T15:5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214" w:author="Rakesh R Nair" w:date="2019-03-08T15:50:00Z">
        <w:r>
          <w:rPr>
            <w:rFonts w:ascii="Times New Roman" w:hAnsi="Times New Roman" w:cs="Times New Roman"/>
            <w:b/>
            <w:sz w:val="28"/>
            <w:szCs w:val="28"/>
          </w:rPr>
          <w:t>Tbl_maintain</w:t>
        </w:r>
      </w:ins>
      <w:ins w:id="215" w:author="Rakesh R Nair" w:date="2019-03-08T21:04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16" w:author="Rakesh R Nair" w:date="2019-03-08T21:0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details includes       complaints,cleaning,etc)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217" w:author="Rakesh R Nair" w:date="2019-03-08T15:51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18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19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0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1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2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3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4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5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226" w:author="Rakesh R Nair" w:date="2019-03-08T15:51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27" w:author="Rakesh R Nair" w:date="2019-03-08T15:51:00Z"/>
                <w:rFonts w:ascii="Times New Roman" w:hAnsi="Times New Roman" w:cs="Times New Roman"/>
                <w:sz w:val="24"/>
              </w:rPr>
            </w:pPr>
            <w:ins w:id="228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29" w:author="Rakesh R Nair" w:date="2019-03-08T15:51:00Z"/>
                <w:rFonts w:ascii="Times New Roman" w:hAnsi="Times New Roman" w:cs="Times New Roman"/>
                <w:sz w:val="24"/>
              </w:rPr>
            </w:pPr>
            <w:ins w:id="230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1" w:author="Rakesh R Nair" w:date="2019-03-08T15:51:00Z"/>
                <w:rFonts w:ascii="Times New Roman" w:hAnsi="Times New Roman" w:cs="Times New Roman"/>
                <w:sz w:val="24"/>
              </w:rPr>
            </w:pPr>
            <w:ins w:id="232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3" w:author="Rakesh R Nair" w:date="2019-03-08T15:51:00Z"/>
                <w:rFonts w:ascii="Times New Roman" w:hAnsi="Times New Roman" w:cs="Times New Roman"/>
                <w:sz w:val="24"/>
              </w:rPr>
            </w:pPr>
            <w:ins w:id="234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 xml:space="preserve">Id of the maintenance  </w:t>
              </w:r>
            </w:ins>
          </w:p>
        </w:tc>
      </w:tr>
      <w:tr w:rsidR="00000ACC" w:rsidTr="002060C6">
        <w:trPr>
          <w:ins w:id="235" w:author="Rakesh R Nair" w:date="2019-03-08T15:51:00Z"/>
        </w:trPr>
        <w:tc>
          <w:tcPr>
            <w:tcW w:w="2254" w:type="dxa"/>
          </w:tcPr>
          <w:p w:rsidR="00000ACC" w:rsidRDefault="00000ACC">
            <w:pPr>
              <w:jc w:val="center"/>
              <w:rPr>
                <w:ins w:id="236" w:author="Rakesh R Nair" w:date="2019-03-08T15:51:00Z"/>
                <w:rFonts w:ascii="Times New Roman" w:hAnsi="Times New Roman" w:cs="Times New Roman"/>
                <w:sz w:val="24"/>
              </w:rPr>
            </w:pPr>
            <w:ins w:id="237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8" w:author="Rakesh R Nair" w:date="2019-03-08T15:51:00Z"/>
                <w:rFonts w:ascii="Times New Roman" w:hAnsi="Times New Roman" w:cs="Times New Roman"/>
                <w:sz w:val="24"/>
              </w:rPr>
            </w:pPr>
            <w:ins w:id="239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40" w:author="Rakesh R Nair" w:date="2019-03-08T15:51:00Z"/>
                <w:rFonts w:ascii="Times New Roman" w:hAnsi="Times New Roman" w:cs="Times New Roman"/>
                <w:sz w:val="24"/>
              </w:rPr>
            </w:pPr>
            <w:ins w:id="241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>
            <w:pPr>
              <w:jc w:val="center"/>
              <w:rPr>
                <w:ins w:id="242" w:author="Rakesh R Nair" w:date="2019-03-08T15:51:00Z"/>
                <w:rFonts w:ascii="Times New Roman" w:hAnsi="Times New Roman" w:cs="Times New Roman"/>
                <w:sz w:val="24"/>
              </w:rPr>
            </w:pPr>
            <w:ins w:id="243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>References the PK f</w:t>
              </w:r>
            </w:ins>
            <w:ins w:id="244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rom</w:t>
              </w:r>
            </w:ins>
            <w:ins w:id="245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</w:p>
        </w:tc>
      </w:tr>
      <w:tr w:rsidR="00000ACC" w:rsidTr="002060C6">
        <w:trPr>
          <w:ins w:id="246" w:author="Rakesh R Nair" w:date="2019-03-08T15:52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47" w:author="Rakesh R Nair" w:date="2019-03-08T15:52:00Z"/>
                <w:rFonts w:ascii="Times New Roman" w:hAnsi="Times New Roman" w:cs="Times New Roman"/>
                <w:sz w:val="24"/>
              </w:rPr>
            </w:pPr>
            <w:ins w:id="248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49" w:author="Rakesh R Nair" w:date="2019-03-08T15:52:00Z"/>
                <w:rFonts w:ascii="Times New Roman" w:hAnsi="Times New Roman" w:cs="Times New Roman"/>
                <w:sz w:val="24"/>
              </w:rPr>
            </w:pPr>
            <w:ins w:id="250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1" w:author="Rakesh R Nair" w:date="2019-03-08T15:52:00Z"/>
                <w:rFonts w:ascii="Times New Roman" w:hAnsi="Times New Roman" w:cs="Times New Roman"/>
                <w:sz w:val="24"/>
              </w:rPr>
            </w:pPr>
            <w:ins w:id="252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3" w:author="Rakesh R Nair" w:date="2019-03-08T15:52:00Z"/>
                <w:rFonts w:ascii="Times New Roman" w:hAnsi="Times New Roman" w:cs="Times New Roman"/>
                <w:sz w:val="24"/>
              </w:rPr>
            </w:pPr>
            <w:ins w:id="254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References the PK of tbl_mtn_type</w:t>
              </w:r>
            </w:ins>
          </w:p>
        </w:tc>
      </w:tr>
      <w:tr w:rsidR="00000ACC" w:rsidTr="002060C6">
        <w:trPr>
          <w:ins w:id="255" w:author="Rakesh R Nair" w:date="2019-03-08T15:53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6" w:author="Rakesh R Nair" w:date="2019-03-08T15:53:00Z"/>
                <w:rFonts w:ascii="Times New Roman" w:hAnsi="Times New Roman" w:cs="Times New Roman"/>
                <w:sz w:val="24"/>
              </w:rPr>
            </w:pPr>
            <w:ins w:id="257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subject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8" w:author="Rakesh R Nair" w:date="2019-03-08T15:53:00Z"/>
                <w:rFonts w:ascii="Times New Roman" w:hAnsi="Times New Roman" w:cs="Times New Roman"/>
                <w:sz w:val="24"/>
              </w:rPr>
            </w:pPr>
            <w:ins w:id="259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0" w:author="Rakesh R Nair" w:date="2019-03-08T15:53:00Z"/>
                <w:rFonts w:ascii="Times New Roman" w:hAnsi="Times New Roman" w:cs="Times New Roman"/>
                <w:sz w:val="24"/>
              </w:rPr>
            </w:pPr>
            <w:ins w:id="261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2" w:author="Rakesh R Nair" w:date="2019-03-08T15:53:00Z"/>
                <w:rFonts w:ascii="Times New Roman" w:hAnsi="Times New Roman" w:cs="Times New Roman"/>
                <w:sz w:val="24"/>
              </w:rPr>
            </w:pPr>
            <w:ins w:id="263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Subject of the purpose</w:t>
              </w:r>
            </w:ins>
          </w:p>
        </w:tc>
      </w:tr>
      <w:tr w:rsidR="00000ACC" w:rsidTr="002060C6">
        <w:trPr>
          <w:ins w:id="264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5" w:author="Rakesh R Nair" w:date="2019-03-08T15:54:00Z"/>
                <w:rFonts w:ascii="Times New Roman" w:hAnsi="Times New Roman" w:cs="Times New Roman"/>
                <w:sz w:val="24"/>
              </w:rPr>
            </w:pPr>
            <w:ins w:id="266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7" w:author="Rakesh R Nair" w:date="2019-03-08T15:54:00Z"/>
                <w:rFonts w:ascii="Times New Roman" w:hAnsi="Times New Roman" w:cs="Times New Roman"/>
                <w:sz w:val="24"/>
              </w:rPr>
            </w:pPr>
            <w:ins w:id="268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9" w:author="Rakesh R Nair" w:date="2019-03-08T15:54:00Z"/>
                <w:rFonts w:ascii="Times New Roman" w:hAnsi="Times New Roman" w:cs="Times New Roman"/>
                <w:sz w:val="24"/>
              </w:rPr>
            </w:pPr>
            <w:ins w:id="270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1" w:author="Rakesh R Nair" w:date="2019-03-08T15:54:00Z"/>
                <w:rFonts w:ascii="Times New Roman" w:hAnsi="Times New Roman" w:cs="Times New Roman"/>
                <w:sz w:val="24"/>
              </w:rPr>
            </w:pPr>
            <w:ins w:id="272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Description of the purpose</w:t>
              </w:r>
            </w:ins>
          </w:p>
        </w:tc>
      </w:tr>
      <w:tr w:rsidR="00000ACC" w:rsidTr="002060C6">
        <w:trPr>
          <w:ins w:id="273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4" w:author="Rakesh R Nair" w:date="2019-03-08T15:54:00Z"/>
                <w:rFonts w:ascii="Times New Roman" w:hAnsi="Times New Roman" w:cs="Times New Roman"/>
                <w:sz w:val="24"/>
              </w:rPr>
            </w:pPr>
            <w:ins w:id="275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e_date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6" w:author="Rakesh R Nair" w:date="2019-03-08T15:54:00Z"/>
                <w:rFonts w:ascii="Times New Roman" w:hAnsi="Times New Roman" w:cs="Times New Roman"/>
                <w:sz w:val="24"/>
              </w:rPr>
            </w:pPr>
            <w:ins w:id="277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8" w:author="Rakesh R Nair" w:date="2019-03-08T15:54:00Z"/>
                <w:rFonts w:ascii="Times New Roman" w:hAnsi="Times New Roman" w:cs="Times New Roman"/>
                <w:sz w:val="24"/>
              </w:rPr>
            </w:pPr>
            <w:ins w:id="279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0" w:author="Rakesh R Nair" w:date="2019-03-08T15:54:00Z"/>
                <w:rFonts w:ascii="Times New Roman" w:hAnsi="Times New Roman" w:cs="Times New Roman"/>
                <w:sz w:val="24"/>
              </w:rPr>
            </w:pPr>
            <w:ins w:id="281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 of requested</w:t>
              </w:r>
            </w:ins>
          </w:p>
        </w:tc>
      </w:tr>
      <w:tr w:rsidR="00000ACC" w:rsidTr="002060C6">
        <w:trPr>
          <w:ins w:id="282" w:author="Rakesh R Nair" w:date="2019-03-08T15:55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3" w:author="Rakesh R Nair" w:date="2019-03-08T15:55:00Z"/>
                <w:rFonts w:ascii="Times New Roman" w:hAnsi="Times New Roman" w:cs="Times New Roman"/>
                <w:sz w:val="24"/>
              </w:rPr>
            </w:pPr>
            <w:ins w:id="284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c_date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5" w:author="Rakesh R Nair" w:date="2019-03-08T15:55:00Z"/>
                <w:rFonts w:ascii="Times New Roman" w:hAnsi="Times New Roman" w:cs="Times New Roman"/>
                <w:sz w:val="24"/>
              </w:rPr>
            </w:pPr>
            <w:ins w:id="286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7" w:author="Rakesh R Nair" w:date="2019-03-08T15:55:00Z"/>
                <w:rFonts w:ascii="Times New Roman" w:hAnsi="Times New Roman" w:cs="Times New Roman"/>
                <w:sz w:val="24"/>
              </w:rPr>
            </w:pPr>
            <w:ins w:id="288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9" w:author="Rakesh R Nair" w:date="2019-03-08T15:55:00Z"/>
                <w:rFonts w:ascii="Times New Roman" w:hAnsi="Times New Roman" w:cs="Times New Roman"/>
                <w:sz w:val="24"/>
              </w:rPr>
            </w:pPr>
            <w:ins w:id="290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 of completed</w:t>
              </w:r>
            </w:ins>
          </w:p>
        </w:tc>
      </w:tr>
      <w:tr w:rsidR="00000ACC" w:rsidTr="002060C6">
        <w:trPr>
          <w:ins w:id="291" w:author="Rakesh R Nair" w:date="2019-03-08T15:56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92" w:author="Rakesh R Nair" w:date="2019-03-08T15:56:00Z"/>
                <w:rFonts w:ascii="Times New Roman" w:hAnsi="Times New Roman" w:cs="Times New Roman"/>
                <w:sz w:val="24"/>
              </w:rPr>
            </w:pPr>
            <w:ins w:id="293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status 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4" w:author="Rakesh R Nair" w:date="2019-03-08T15:56:00Z"/>
                <w:rFonts w:ascii="Times New Roman" w:hAnsi="Times New Roman" w:cs="Times New Roman"/>
                <w:sz w:val="24"/>
              </w:rPr>
            </w:pPr>
            <w:ins w:id="295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6" w:author="Rakesh R Nair" w:date="2019-03-08T15:56:00Z"/>
                <w:rFonts w:ascii="Times New Roman" w:hAnsi="Times New Roman" w:cs="Times New Roman"/>
                <w:sz w:val="24"/>
              </w:rPr>
            </w:pPr>
            <w:ins w:id="297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98" w:author="Rakesh R Nair" w:date="2019-03-08T15:56:00Z"/>
                <w:rFonts w:ascii="Times New Roman" w:hAnsi="Times New Roman" w:cs="Times New Roman"/>
                <w:sz w:val="24"/>
              </w:rPr>
            </w:pPr>
            <w:ins w:id="299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000ACC" w:rsidRDefault="00000ACC" w:rsidP="00361A55">
      <w:pPr>
        <w:rPr>
          <w:ins w:id="300" w:author="Rakesh R Nair" w:date="2019-03-08T15:58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01" w:author="Rakesh R Nair" w:date="2019-03-08T15:57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02" w:author="Rakesh R Nair" w:date="2019-03-08T15:57:00Z"/>
          <w:rFonts w:ascii="Times New Roman" w:hAnsi="Times New Roman" w:cs="Times New Roman"/>
          <w:b/>
          <w:sz w:val="28"/>
          <w:szCs w:val="28"/>
        </w:rPr>
      </w:pPr>
      <w:ins w:id="303" w:author="Rakesh R Nair" w:date="2019-03-08T15:57:00Z">
        <w:r>
          <w:rPr>
            <w:rFonts w:ascii="Times New Roman" w:hAnsi="Times New Roman" w:cs="Times New Roman"/>
            <w:b/>
            <w:sz w:val="28"/>
            <w:szCs w:val="28"/>
          </w:rPr>
          <w:t>Tbl_servnt_req</w:t>
        </w:r>
      </w:ins>
      <w:ins w:id="304" w:author="Rakesh R Nair" w:date="2019-03-08T21:07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305" w:author="Rakesh R Nair" w:date="2019-03-08T21:0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requesting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306" w:author="Rakesh R Nair" w:date="2019-03-08T15:58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07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08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09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10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11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12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13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14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315" w:author="Rakesh R Nair" w:date="2019-03-08T15:58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16" w:author="Rakesh R Nair" w:date="2019-03-08T15:58:00Z"/>
                <w:rFonts w:ascii="Times New Roman" w:hAnsi="Times New Roman" w:cs="Times New Roman"/>
                <w:sz w:val="24"/>
              </w:rPr>
            </w:pPr>
            <w:ins w:id="317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18" w:author="Rakesh R Nair" w:date="2019-03-08T15:58:00Z"/>
                <w:rFonts w:ascii="Times New Roman" w:hAnsi="Times New Roman" w:cs="Times New Roman"/>
                <w:sz w:val="24"/>
              </w:rPr>
            </w:pPr>
            <w:ins w:id="319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0" w:author="Rakesh R Nair" w:date="2019-03-08T15:58:00Z"/>
                <w:rFonts w:ascii="Times New Roman" w:hAnsi="Times New Roman" w:cs="Times New Roman"/>
                <w:sz w:val="24"/>
              </w:rPr>
            </w:pPr>
            <w:ins w:id="321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>
            <w:pPr>
              <w:jc w:val="center"/>
              <w:rPr>
                <w:ins w:id="322" w:author="Rakesh R Nair" w:date="2019-03-08T15:58:00Z"/>
                <w:rFonts w:ascii="Times New Roman" w:hAnsi="Times New Roman" w:cs="Times New Roman"/>
                <w:sz w:val="24"/>
              </w:rPr>
            </w:pPr>
            <w:ins w:id="323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Id of the request </w:t>
              </w:r>
            </w:ins>
          </w:p>
        </w:tc>
      </w:tr>
      <w:tr w:rsidR="00000ACC" w:rsidTr="002060C6">
        <w:trPr>
          <w:ins w:id="324" w:author="Rakesh R Nair" w:date="2019-03-08T15:58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25" w:author="Rakesh R Nair" w:date="2019-03-08T15:58:00Z"/>
                <w:rFonts w:ascii="Times New Roman" w:hAnsi="Times New Roman" w:cs="Times New Roman"/>
                <w:sz w:val="24"/>
              </w:rPr>
            </w:pPr>
            <w:ins w:id="326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7" w:author="Rakesh R Nair" w:date="2019-03-08T15:58:00Z"/>
                <w:rFonts w:ascii="Times New Roman" w:hAnsi="Times New Roman" w:cs="Times New Roman"/>
                <w:sz w:val="24"/>
              </w:rPr>
            </w:pPr>
            <w:ins w:id="328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9" w:author="Rakesh R Nair" w:date="2019-03-08T15:58:00Z"/>
                <w:rFonts w:ascii="Times New Roman" w:hAnsi="Times New Roman" w:cs="Times New Roman"/>
                <w:sz w:val="24"/>
              </w:rPr>
            </w:pPr>
            <w:ins w:id="330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31" w:author="Rakesh R Nair" w:date="2019-03-08T15:58:00Z"/>
                <w:rFonts w:ascii="Times New Roman" w:hAnsi="Times New Roman" w:cs="Times New Roman"/>
                <w:sz w:val="24"/>
              </w:rPr>
            </w:pPr>
            <w:ins w:id="332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References the PK from</w:t>
              </w:r>
            </w:ins>
            <w:ins w:id="333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  <w:ins w:id="334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000ACC" w:rsidTr="002060C6">
        <w:trPr>
          <w:ins w:id="335" w:author="Rakesh R Nair" w:date="2019-03-08T16:00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36" w:author="Rakesh R Nair" w:date="2019-03-08T16:00:00Z"/>
                <w:rFonts w:ascii="Times New Roman" w:hAnsi="Times New Roman" w:cs="Times New Roman"/>
                <w:sz w:val="24"/>
              </w:rPr>
            </w:pPr>
            <w:ins w:id="337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req_date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38" w:author="Rakesh R Nair" w:date="2019-03-08T16:00:00Z"/>
                <w:rFonts w:ascii="Times New Roman" w:hAnsi="Times New Roman" w:cs="Times New Roman"/>
                <w:sz w:val="24"/>
              </w:rPr>
            </w:pPr>
            <w:ins w:id="339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40" w:author="Rakesh R Nair" w:date="2019-03-08T16:00:00Z"/>
                <w:rFonts w:ascii="Times New Roman" w:hAnsi="Times New Roman" w:cs="Times New Roman"/>
                <w:sz w:val="24"/>
              </w:rPr>
            </w:pPr>
            <w:ins w:id="341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42" w:author="Rakesh R Nair" w:date="2019-03-08T16:00:00Z"/>
                <w:rFonts w:ascii="Times New Roman" w:hAnsi="Times New Roman" w:cs="Times New Roman"/>
                <w:sz w:val="24"/>
              </w:rPr>
            </w:pPr>
            <w:ins w:id="343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 of request</w:t>
              </w:r>
            </w:ins>
          </w:p>
        </w:tc>
      </w:tr>
      <w:tr w:rsidR="008B2BD0" w:rsidTr="002060C6">
        <w:trPr>
          <w:ins w:id="344" w:author="Rakesh R Nair" w:date="2019-03-08T16:00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45" w:author="Rakesh R Nair" w:date="2019-03-08T16:00:00Z"/>
                <w:rFonts w:ascii="Times New Roman" w:hAnsi="Times New Roman" w:cs="Times New Roman"/>
                <w:sz w:val="24"/>
              </w:rPr>
            </w:pPr>
            <w:ins w:id="346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servant_id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47" w:author="Rakesh R Nair" w:date="2019-03-08T16:00:00Z"/>
                <w:rFonts w:ascii="Times New Roman" w:hAnsi="Times New Roman" w:cs="Times New Roman"/>
                <w:sz w:val="24"/>
              </w:rPr>
            </w:pPr>
            <w:ins w:id="348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49" w:author="Rakesh R Nair" w:date="2019-03-08T16:00:00Z"/>
                <w:rFonts w:ascii="Times New Roman" w:hAnsi="Times New Roman" w:cs="Times New Roman"/>
                <w:sz w:val="24"/>
              </w:rPr>
            </w:pPr>
            <w:ins w:id="350" w:author="Rakesh R Nair" w:date="2019-03-08T16:0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1" w:author="Rakesh R Nair" w:date="2019-03-08T16:00:00Z"/>
                <w:rFonts w:ascii="Times New Roman" w:hAnsi="Times New Roman" w:cs="Times New Roman"/>
                <w:sz w:val="24"/>
              </w:rPr>
            </w:pPr>
            <w:ins w:id="352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References the PK from tbl_servant</w:t>
              </w:r>
            </w:ins>
          </w:p>
        </w:tc>
      </w:tr>
      <w:tr w:rsidR="008B2BD0" w:rsidTr="002060C6">
        <w:trPr>
          <w:ins w:id="353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4" w:author="Rakesh R Nair" w:date="2019-03-08T16:04:00Z"/>
                <w:rFonts w:ascii="Times New Roman" w:hAnsi="Times New Roman" w:cs="Times New Roman"/>
                <w:sz w:val="24"/>
              </w:rPr>
            </w:pPr>
            <w:ins w:id="355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6" w:author="Rakesh R Nair" w:date="2019-03-08T16:04:00Z"/>
                <w:rFonts w:ascii="Times New Roman" w:hAnsi="Times New Roman" w:cs="Times New Roman"/>
                <w:sz w:val="24"/>
              </w:rPr>
            </w:pPr>
            <w:ins w:id="357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8" w:author="Rakesh R Nair" w:date="2019-03-08T16:04:00Z"/>
                <w:rFonts w:ascii="Times New Roman" w:hAnsi="Times New Roman" w:cs="Times New Roman"/>
                <w:sz w:val="24"/>
              </w:rPr>
            </w:pPr>
            <w:ins w:id="359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0" w:author="Rakesh R Nair" w:date="2019-03-08T16:04:00Z"/>
                <w:rFonts w:ascii="Times New Roman" w:hAnsi="Times New Roman" w:cs="Times New Roman"/>
                <w:sz w:val="24"/>
              </w:rPr>
            </w:pPr>
            <w:ins w:id="361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Description of the job</w:t>
              </w:r>
            </w:ins>
          </w:p>
        </w:tc>
      </w:tr>
      <w:tr w:rsidR="008B2BD0" w:rsidTr="002060C6">
        <w:trPr>
          <w:ins w:id="362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3" w:author="Rakesh R Nair" w:date="2019-03-08T16:04:00Z"/>
                <w:rFonts w:ascii="Times New Roman" w:hAnsi="Times New Roman" w:cs="Times New Roman"/>
                <w:sz w:val="24"/>
              </w:rPr>
            </w:pPr>
            <w:ins w:id="364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5" w:author="Rakesh R Nair" w:date="2019-03-08T16:04:00Z"/>
                <w:rFonts w:ascii="Times New Roman" w:hAnsi="Times New Roman" w:cs="Times New Roman"/>
                <w:sz w:val="24"/>
              </w:rPr>
            </w:pPr>
            <w:ins w:id="366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7" w:author="Rakesh R Nair" w:date="2019-03-08T16:04:00Z"/>
                <w:rFonts w:ascii="Times New Roman" w:hAnsi="Times New Roman" w:cs="Times New Roman"/>
                <w:sz w:val="24"/>
              </w:rPr>
            </w:pPr>
            <w:ins w:id="368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9" w:author="Rakesh R Nair" w:date="2019-03-08T16:04:00Z"/>
                <w:rFonts w:ascii="Times New Roman" w:hAnsi="Times New Roman" w:cs="Times New Roman"/>
                <w:sz w:val="24"/>
              </w:rPr>
            </w:pPr>
            <w:ins w:id="370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824E83" w:rsidRDefault="00824E83" w:rsidP="00361A55">
      <w:pPr>
        <w:rPr>
          <w:ins w:id="371" w:author="Rakesh R Nair" w:date="2019-03-08T16:05:00Z"/>
          <w:rFonts w:ascii="Times New Roman" w:hAnsi="Times New Roman" w:cs="Times New Roman"/>
          <w:b/>
          <w:sz w:val="28"/>
          <w:szCs w:val="28"/>
        </w:rPr>
      </w:pPr>
    </w:p>
    <w:p w:rsidR="008B2BD0" w:rsidRPr="008B4039" w:rsidRDefault="008B2BD0" w:rsidP="00361A55">
      <w:pPr>
        <w:rPr>
          <w:ins w:id="372" w:author="Rakesh R Nair" w:date="2019-03-08T16:05:00Z"/>
          <w:rPrChange w:id="373" w:author="Rakesh R Nair" w:date="2019-03-08T21:27:00Z">
            <w:rPr>
              <w:ins w:id="374" w:author="Rakesh R Nair" w:date="2019-03-08T16:05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375" w:author="Rakesh R Nair" w:date="2019-03-08T16:05:00Z">
        <w:r>
          <w:rPr>
            <w:rFonts w:ascii="Times New Roman" w:hAnsi="Times New Roman" w:cs="Times New Roman"/>
            <w:b/>
            <w:sz w:val="28"/>
            <w:szCs w:val="28"/>
          </w:rPr>
          <w:t>Tbl_servnt_assign</w:t>
        </w:r>
      </w:ins>
      <w:ins w:id="376" w:author="Rakesh R Nair" w:date="2019-03-08T21:09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77" w:author="Rakesh R Nair" w:date="2019-03-08T21:27:00Z">
        <w:r w:rsidR="008B40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78" w:author="Rakesh R Nair" w:date="2019-03-08T21:24:00Z">
        <w:r w:rsidR="008B4039">
          <w:rPr>
            <w:rFonts w:ascii="Times New Roman" w:hAnsi="Times New Roman" w:cs="Times New Roman"/>
            <w:sz w:val="28"/>
            <w:szCs w:val="28"/>
          </w:rPr>
          <w:t>(</w:t>
        </w:r>
      </w:ins>
      <w:ins w:id="379" w:author="Rakesh R Nair" w:date="2019-03-08T21:27:00Z">
        <w:r w:rsidR="008B4039">
          <w:rPr>
            <w:rFonts w:ascii="Times New Roman" w:hAnsi="Times New Roman" w:cs="Times New Roman"/>
            <w:sz w:val="28"/>
            <w:szCs w:val="28"/>
          </w:rPr>
          <w:t>Used to store servant assigning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BD0" w:rsidRPr="00361A55" w:rsidTr="002060C6">
        <w:trPr>
          <w:ins w:id="380" w:author="Rakesh R Nair" w:date="2019-03-08T16:05:00Z"/>
        </w:trPr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1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2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3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4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5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6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87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88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8B2BD0" w:rsidRPr="00AC4AAA" w:rsidTr="002060C6">
        <w:trPr>
          <w:ins w:id="389" w:author="Rakesh R Nair" w:date="2019-03-08T16:05:00Z"/>
        </w:trPr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0" w:author="Rakesh R Nair" w:date="2019-03-08T16:05:00Z"/>
                <w:rFonts w:ascii="Times New Roman" w:hAnsi="Times New Roman" w:cs="Times New Roman"/>
                <w:sz w:val="24"/>
              </w:rPr>
            </w:pPr>
            <w:ins w:id="391" w:author="Rakesh R Nair" w:date="2019-03-08T16:06:00Z">
              <w:r>
                <w:rPr>
                  <w:rFonts w:ascii="Times New Roman" w:hAnsi="Times New Roman" w:cs="Times New Roman"/>
                  <w:sz w:val="24"/>
                </w:rPr>
                <w:t>assign_id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2" w:author="Rakesh R Nair" w:date="2019-03-08T16:05:00Z"/>
                <w:rFonts w:ascii="Times New Roman" w:hAnsi="Times New Roman" w:cs="Times New Roman"/>
                <w:sz w:val="24"/>
              </w:rPr>
            </w:pPr>
            <w:ins w:id="393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4" w:author="Rakesh R Nair" w:date="2019-03-08T16:05:00Z"/>
                <w:rFonts w:ascii="Times New Roman" w:hAnsi="Times New Roman" w:cs="Times New Roman"/>
                <w:sz w:val="24"/>
              </w:rPr>
            </w:pPr>
            <w:ins w:id="395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396" w:author="Rakesh R Nair" w:date="2019-03-08T16:05:00Z"/>
                <w:rFonts w:ascii="Times New Roman" w:hAnsi="Times New Roman" w:cs="Times New Roman"/>
                <w:sz w:val="24"/>
              </w:rPr>
            </w:pPr>
            <w:ins w:id="397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Id of the assigning  </w:t>
              </w:r>
            </w:ins>
          </w:p>
        </w:tc>
      </w:tr>
      <w:tr w:rsidR="008B2BD0" w:rsidTr="002060C6">
        <w:trPr>
          <w:ins w:id="398" w:author="Rakesh R Nair" w:date="2019-03-08T16:05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99" w:author="Rakesh R Nair" w:date="2019-03-08T16:05:00Z"/>
                <w:rFonts w:ascii="Times New Roman" w:hAnsi="Times New Roman" w:cs="Times New Roman"/>
                <w:sz w:val="24"/>
              </w:rPr>
            </w:pPr>
            <w:ins w:id="400" w:author="Rakesh R Nair" w:date="2019-03-08T16:07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1" w:author="Rakesh R Nair" w:date="2019-03-08T16:05:00Z"/>
                <w:rFonts w:ascii="Times New Roman" w:hAnsi="Times New Roman" w:cs="Times New Roman"/>
                <w:sz w:val="24"/>
              </w:rPr>
            </w:pPr>
            <w:ins w:id="402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3" w:author="Rakesh R Nair" w:date="2019-03-08T16:05:00Z"/>
                <w:rFonts w:ascii="Times New Roman" w:hAnsi="Times New Roman" w:cs="Times New Roman"/>
                <w:sz w:val="24"/>
              </w:rPr>
            </w:pPr>
            <w:ins w:id="404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05" w:author="Rakesh R Nair" w:date="2019-03-08T16:05:00Z"/>
                <w:rFonts w:ascii="Times New Roman" w:hAnsi="Times New Roman" w:cs="Times New Roman"/>
                <w:sz w:val="24"/>
              </w:rPr>
            </w:pPr>
            <w:ins w:id="406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References </w:t>
              </w:r>
            </w:ins>
            <w:ins w:id="407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the PK from tbl_servnt_req</w:t>
              </w:r>
            </w:ins>
          </w:p>
        </w:tc>
      </w:tr>
      <w:tr w:rsidR="008B2BD0" w:rsidTr="002060C6">
        <w:trPr>
          <w:ins w:id="408" w:author="Rakesh R Nair" w:date="2019-03-08T16:08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09" w:author="Rakesh R Nair" w:date="2019-03-08T16:08:00Z"/>
                <w:rFonts w:ascii="Times New Roman" w:hAnsi="Times New Roman" w:cs="Times New Roman"/>
                <w:sz w:val="24"/>
              </w:rPr>
            </w:pPr>
            <w:ins w:id="410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date_assign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1" w:author="Rakesh R Nair" w:date="2019-03-08T16:08:00Z"/>
                <w:rFonts w:ascii="Times New Roman" w:hAnsi="Times New Roman" w:cs="Times New Roman"/>
                <w:sz w:val="24"/>
              </w:rPr>
            </w:pPr>
            <w:ins w:id="412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3" w:author="Rakesh R Nair" w:date="2019-03-08T16:08:00Z"/>
                <w:rFonts w:ascii="Times New Roman" w:hAnsi="Times New Roman" w:cs="Times New Roman"/>
                <w:sz w:val="24"/>
              </w:rPr>
            </w:pPr>
            <w:ins w:id="414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5" w:author="Rakesh R Nair" w:date="2019-03-08T16:08:00Z"/>
                <w:rFonts w:ascii="Times New Roman" w:hAnsi="Times New Roman" w:cs="Times New Roman"/>
                <w:sz w:val="24"/>
              </w:rPr>
            </w:pPr>
            <w:ins w:id="416" w:author="Rakesh R Nair" w:date="2019-03-08T16:09:00Z">
              <w:r>
                <w:rPr>
                  <w:rFonts w:ascii="Times New Roman" w:hAnsi="Times New Roman" w:cs="Times New Roman"/>
                  <w:sz w:val="24"/>
                </w:rPr>
                <w:t>Date of assigning</w:t>
              </w:r>
            </w:ins>
          </w:p>
        </w:tc>
      </w:tr>
    </w:tbl>
    <w:p w:rsidR="008B2BD0" w:rsidRDefault="008B2BD0" w:rsidP="00361A55">
      <w:pPr>
        <w:rPr>
          <w:ins w:id="417" w:author="Rakesh R Nair" w:date="2019-03-08T21:28:00Z"/>
          <w:rFonts w:ascii="Times New Roman" w:hAnsi="Times New Roman" w:cs="Times New Roman"/>
          <w:b/>
          <w:sz w:val="28"/>
          <w:szCs w:val="28"/>
        </w:rPr>
      </w:pPr>
    </w:p>
    <w:p w:rsidR="008B4039" w:rsidRPr="00503E71" w:rsidRDefault="008B4039" w:rsidP="00361A55">
      <w:pPr>
        <w:rPr>
          <w:ins w:id="418" w:author="Rakesh R Nair" w:date="2019-03-08T21:29:00Z"/>
          <w:rFonts w:ascii="Times New Roman" w:hAnsi="Times New Roman" w:cs="Times New Roman"/>
          <w:sz w:val="28"/>
          <w:szCs w:val="28"/>
          <w:rPrChange w:id="419" w:author="Rakesh R Nair" w:date="2019-03-08T21:33:00Z">
            <w:rPr>
              <w:ins w:id="420" w:author="Rakesh R Nair" w:date="2019-03-08T21:29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21" w:author="Rakesh R Nair" w:date="2019-03-08T21:28:00Z">
        <w:r>
          <w:rPr>
            <w:rFonts w:ascii="Times New Roman" w:hAnsi="Times New Roman" w:cs="Times New Roman"/>
            <w:b/>
            <w:sz w:val="28"/>
            <w:szCs w:val="28"/>
          </w:rPr>
          <w:t>Tbl_activity_ctg</w:t>
        </w:r>
      </w:ins>
      <w:ins w:id="422" w:author="Rakesh R Nair" w:date="2019-03-08T21:32:00Z">
        <w:r w:rsidR="00503E71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03E71" w:rsidRPr="00503E71">
          <w:rPr>
            <w:rFonts w:ascii="Times New Roman" w:hAnsi="Times New Roman" w:cs="Times New Roman"/>
            <w:sz w:val="28"/>
            <w:szCs w:val="28"/>
            <w:rPrChange w:id="423" w:author="Rakesh R Nair" w:date="2019-03-08T21:33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activity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24" w:author="Rakesh R Nair" w:date="2019-03-08T21:31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25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26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27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28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29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30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31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32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33" w:author="Rakesh R Nair" w:date="2019-03-08T21:31:00Z"/>
        </w:trPr>
        <w:tc>
          <w:tcPr>
            <w:tcW w:w="2254" w:type="dxa"/>
          </w:tcPr>
          <w:p w:rsidR="00503E71" w:rsidRPr="00AC4AAA" w:rsidRDefault="00F51D54" w:rsidP="002060C6">
            <w:pPr>
              <w:jc w:val="center"/>
              <w:rPr>
                <w:ins w:id="434" w:author="Rakesh R Nair" w:date="2019-03-08T21:31:00Z"/>
                <w:rFonts w:ascii="Times New Roman" w:hAnsi="Times New Roman" w:cs="Times New Roman"/>
                <w:sz w:val="24"/>
              </w:rPr>
            </w:pPr>
            <w:ins w:id="435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36" w:author="Rakesh R Nair" w:date="2019-03-08T21:31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37" w:author="Rakesh R Nair" w:date="2019-03-08T21:31:00Z"/>
                <w:rFonts w:ascii="Times New Roman" w:hAnsi="Times New Roman" w:cs="Times New Roman"/>
                <w:sz w:val="24"/>
              </w:rPr>
            </w:pPr>
            <w:ins w:id="438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39" w:author="Rakesh R Nair" w:date="2019-03-08T21:31:00Z"/>
                <w:rFonts w:ascii="Times New Roman" w:hAnsi="Times New Roman" w:cs="Times New Roman"/>
                <w:sz w:val="24"/>
              </w:rPr>
            </w:pPr>
            <w:ins w:id="440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>
            <w:pPr>
              <w:jc w:val="center"/>
              <w:rPr>
                <w:ins w:id="441" w:author="Rakesh R Nair" w:date="2019-03-08T21:31:00Z"/>
                <w:rFonts w:ascii="Times New Roman" w:hAnsi="Times New Roman" w:cs="Times New Roman"/>
                <w:sz w:val="24"/>
              </w:rPr>
            </w:pPr>
            <w:ins w:id="442" w:author="Rakesh R Nair" w:date="2019-03-08T21:31:00Z">
              <w:r>
                <w:rPr>
                  <w:rFonts w:ascii="Times New Roman" w:hAnsi="Times New Roman" w:cs="Times New Roman"/>
                  <w:sz w:val="24"/>
                </w:rPr>
                <w:t xml:space="preserve">Id of the activity category  </w:t>
              </w:r>
            </w:ins>
          </w:p>
        </w:tc>
      </w:tr>
      <w:tr w:rsidR="00503E71" w:rsidRPr="00AC4AAA" w:rsidTr="002060C6">
        <w:trPr>
          <w:ins w:id="443" w:author="Rakesh R Nair" w:date="2019-03-08T21:31:00Z"/>
        </w:trPr>
        <w:tc>
          <w:tcPr>
            <w:tcW w:w="2254" w:type="dxa"/>
          </w:tcPr>
          <w:p w:rsidR="00503E71" w:rsidRDefault="00425696" w:rsidP="002060C6">
            <w:pPr>
              <w:jc w:val="center"/>
              <w:rPr>
                <w:ins w:id="444" w:author="Rakesh R Nair" w:date="2019-03-08T21:31:00Z"/>
                <w:rFonts w:ascii="Times New Roman" w:hAnsi="Times New Roman" w:cs="Times New Roman"/>
                <w:sz w:val="24"/>
              </w:rPr>
            </w:pPr>
            <w:ins w:id="445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c</w:t>
              </w:r>
              <w:r w:rsidR="00503E71">
                <w:rPr>
                  <w:rFonts w:ascii="Times New Roman" w:hAnsi="Times New Roman" w:cs="Times New Roman"/>
                  <w:sz w:val="24"/>
                </w:rPr>
                <w:t>tg_name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46" w:author="Rakesh R Nair" w:date="2019-03-08T21:31:00Z"/>
                <w:rFonts w:ascii="Times New Roman" w:hAnsi="Times New Roman" w:cs="Times New Roman"/>
                <w:sz w:val="24"/>
              </w:rPr>
            </w:pPr>
            <w:ins w:id="447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48" w:author="Rakesh R Nair" w:date="2019-03-08T21:31:00Z"/>
                <w:rFonts w:ascii="Times New Roman" w:hAnsi="Times New Roman" w:cs="Times New Roman"/>
                <w:sz w:val="24"/>
              </w:rPr>
            </w:pPr>
            <w:ins w:id="449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503E71">
            <w:pPr>
              <w:jc w:val="center"/>
              <w:rPr>
                <w:ins w:id="450" w:author="Rakesh R Nair" w:date="2019-03-08T21:31:00Z"/>
                <w:rFonts w:ascii="Times New Roman" w:hAnsi="Times New Roman" w:cs="Times New Roman"/>
                <w:sz w:val="24"/>
              </w:rPr>
            </w:pPr>
            <w:ins w:id="451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Name of the activity name</w:t>
              </w:r>
            </w:ins>
          </w:p>
        </w:tc>
      </w:tr>
    </w:tbl>
    <w:p w:rsidR="008B4039" w:rsidRDefault="008B4039" w:rsidP="00361A55">
      <w:pPr>
        <w:rPr>
          <w:ins w:id="452" w:author="Rakesh R Nair" w:date="2019-03-08T21:33:00Z"/>
          <w:rFonts w:ascii="Times New Roman" w:hAnsi="Times New Roman" w:cs="Times New Roman"/>
          <w:b/>
          <w:sz w:val="28"/>
          <w:szCs w:val="28"/>
        </w:rPr>
      </w:pPr>
    </w:p>
    <w:p w:rsidR="00503E71" w:rsidRPr="002060C6" w:rsidRDefault="00503E71" w:rsidP="00361A55">
      <w:pPr>
        <w:rPr>
          <w:ins w:id="453" w:author="Rakesh R Nair" w:date="2019-03-08T21:33:00Z"/>
          <w:rFonts w:ascii="Times New Roman" w:hAnsi="Times New Roman" w:cs="Times New Roman"/>
          <w:sz w:val="28"/>
          <w:szCs w:val="28"/>
          <w:rPrChange w:id="454" w:author="Rakesh R Nair" w:date="2019-03-08T21:44:00Z">
            <w:rPr>
              <w:ins w:id="455" w:author="Rakesh R Nair" w:date="2019-03-08T21:3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56" w:author="Rakesh R Nair" w:date="2019-03-08T21:33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  <w:r w:rsidR="002060C6">
          <w:rPr>
            <w:rFonts w:ascii="Times New Roman" w:hAnsi="Times New Roman" w:cs="Times New Roman"/>
            <w:b/>
            <w:sz w:val="28"/>
            <w:szCs w:val="28"/>
          </w:rPr>
          <w:t xml:space="preserve">medical_camp </w:t>
        </w:r>
        <w:r w:rsidR="002060C6" w:rsidRPr="002060C6">
          <w:rPr>
            <w:rFonts w:ascii="Times New Roman" w:hAnsi="Times New Roman" w:cs="Times New Roman"/>
            <w:sz w:val="28"/>
            <w:szCs w:val="28"/>
            <w:rPrChange w:id="457" w:author="Rakesh R Nair" w:date="2019-03-08T21:4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58" w:author="Rakesh R Nair" w:date="2019-03-08T21:33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59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0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61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2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63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4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65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66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67" w:author="Rakesh R Nair" w:date="2019-03-08T21:33:00Z"/>
        </w:trPr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68" w:author="Rakesh R Nair" w:date="2019-03-08T21:33:00Z"/>
                <w:rFonts w:ascii="Times New Roman" w:hAnsi="Times New Roman" w:cs="Times New Roman"/>
                <w:sz w:val="24"/>
              </w:rPr>
            </w:pPr>
            <w:ins w:id="469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70" w:author="Rakesh R Nair" w:date="2019-03-08T21:33:00Z"/>
                <w:rFonts w:ascii="Times New Roman" w:hAnsi="Times New Roman" w:cs="Times New Roman"/>
                <w:sz w:val="24"/>
              </w:rPr>
            </w:pPr>
            <w:ins w:id="471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72" w:author="Rakesh R Nair" w:date="2019-03-08T21:33:00Z"/>
                <w:rFonts w:ascii="Times New Roman" w:hAnsi="Times New Roman" w:cs="Times New Roman"/>
                <w:sz w:val="24"/>
              </w:rPr>
            </w:pPr>
            <w:ins w:id="473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74" w:author="Rakesh R Nair" w:date="2019-03-08T21:33:00Z"/>
                <w:rFonts w:ascii="Times New Roman" w:hAnsi="Times New Roman" w:cs="Times New Roman"/>
                <w:sz w:val="24"/>
              </w:rPr>
            </w:pPr>
            <w:ins w:id="475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  </w:t>
              </w:r>
            </w:ins>
          </w:p>
        </w:tc>
      </w:tr>
      <w:tr w:rsidR="00503E71" w:rsidRPr="00AC4AAA" w:rsidTr="002060C6">
        <w:trPr>
          <w:ins w:id="476" w:author="Rakesh R Nair" w:date="2019-03-08T21:34:00Z"/>
        </w:trPr>
        <w:tc>
          <w:tcPr>
            <w:tcW w:w="2254" w:type="dxa"/>
          </w:tcPr>
          <w:p w:rsidR="00503E71" w:rsidRDefault="00F51D54" w:rsidP="002060C6">
            <w:pPr>
              <w:jc w:val="center"/>
              <w:rPr>
                <w:ins w:id="477" w:author="Rakesh R Nair" w:date="2019-03-08T21:34:00Z"/>
                <w:rFonts w:ascii="Times New Roman" w:hAnsi="Times New Roman" w:cs="Times New Roman"/>
                <w:sz w:val="24"/>
              </w:rPr>
            </w:pPr>
            <w:ins w:id="478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79" w:author="Rakesh R Nair" w:date="2019-03-08T21:34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0" w:author="Rakesh R Nair" w:date="2019-03-08T21:34:00Z"/>
                <w:rFonts w:ascii="Times New Roman" w:hAnsi="Times New Roman" w:cs="Times New Roman"/>
                <w:sz w:val="24"/>
              </w:rPr>
            </w:pPr>
            <w:ins w:id="481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2" w:author="Rakesh R Nair" w:date="2019-03-08T21:34:00Z"/>
                <w:rFonts w:ascii="Times New Roman" w:hAnsi="Times New Roman" w:cs="Times New Roman"/>
                <w:sz w:val="24"/>
              </w:rPr>
            </w:pPr>
            <w:ins w:id="483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84" w:author="Rakesh R Nair" w:date="2019-03-08T21:34:00Z"/>
                <w:rFonts w:ascii="Times New Roman" w:hAnsi="Times New Roman" w:cs="Times New Roman"/>
                <w:sz w:val="24"/>
              </w:rPr>
            </w:pPr>
            <w:ins w:id="485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 xml:space="preserve">References of the PK from </w:t>
              </w:r>
            </w:ins>
            <w:ins w:id="486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tbl_activity_ctg</w:t>
              </w:r>
            </w:ins>
          </w:p>
        </w:tc>
      </w:tr>
      <w:tr w:rsidR="00503E71" w:rsidRPr="00AC4AAA" w:rsidTr="002060C6">
        <w:trPr>
          <w:ins w:id="487" w:author="Rakesh R Nair" w:date="2019-03-08T21:35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88" w:author="Rakesh R Nair" w:date="2019-03-08T21:35:00Z"/>
                <w:rFonts w:ascii="Times New Roman" w:hAnsi="Times New Roman" w:cs="Times New Roman"/>
                <w:sz w:val="24"/>
              </w:rPr>
            </w:pPr>
            <w:ins w:id="489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0" w:author="Rakesh R Nair" w:date="2019-03-08T21:35:00Z"/>
                <w:rFonts w:ascii="Times New Roman" w:hAnsi="Times New Roman" w:cs="Times New Roman"/>
                <w:sz w:val="24"/>
              </w:rPr>
            </w:pPr>
            <w:ins w:id="491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2" w:author="Rakesh R Nair" w:date="2019-03-08T21:35:00Z"/>
                <w:rFonts w:ascii="Times New Roman" w:hAnsi="Times New Roman" w:cs="Times New Roman"/>
                <w:sz w:val="24"/>
              </w:rPr>
            </w:pPr>
            <w:ins w:id="493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4" w:author="Rakesh R Nair" w:date="2019-03-08T21:35:00Z"/>
                <w:rFonts w:ascii="Times New Roman" w:hAnsi="Times New Roman" w:cs="Times New Roman"/>
                <w:sz w:val="24"/>
              </w:rPr>
            </w:pPr>
            <w:ins w:id="495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 xml:space="preserve">Date of the medical camp </w:t>
              </w:r>
            </w:ins>
            <w:ins w:id="496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>occurring</w:t>
              </w:r>
            </w:ins>
          </w:p>
        </w:tc>
      </w:tr>
      <w:tr w:rsidR="00503E71" w:rsidRPr="00AC4AAA" w:rsidTr="002060C6">
        <w:trPr>
          <w:ins w:id="497" w:author="Rakesh R Nair" w:date="2019-03-08T21:37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8" w:author="Rakesh R Nair" w:date="2019-03-08T21:37:00Z"/>
                <w:rFonts w:ascii="Times New Roman" w:hAnsi="Times New Roman" w:cs="Times New Roman"/>
                <w:sz w:val="24"/>
              </w:rPr>
            </w:pPr>
            <w:ins w:id="499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0" w:author="Rakesh R Nair" w:date="2019-03-08T21:37:00Z"/>
                <w:rFonts w:ascii="Times New Roman" w:hAnsi="Times New Roman" w:cs="Times New Roman"/>
                <w:sz w:val="24"/>
              </w:rPr>
            </w:pPr>
            <w:ins w:id="501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2" w:author="Rakesh R Nair" w:date="2019-03-08T21:37:00Z"/>
                <w:rFonts w:ascii="Times New Roman" w:hAnsi="Times New Roman" w:cs="Times New Roman"/>
                <w:sz w:val="24"/>
              </w:rPr>
            </w:pPr>
            <w:ins w:id="503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4" w:author="Rakesh R Nair" w:date="2019-03-08T21:37:00Z"/>
                <w:rFonts w:ascii="Times New Roman" w:hAnsi="Times New Roman" w:cs="Times New Roman"/>
                <w:sz w:val="24"/>
              </w:rPr>
            </w:pPr>
            <w:ins w:id="505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Time of starting medical camp</w:t>
              </w:r>
            </w:ins>
          </w:p>
        </w:tc>
      </w:tr>
      <w:tr w:rsidR="00503E71" w:rsidRPr="00AC4AAA" w:rsidTr="002060C6">
        <w:trPr>
          <w:ins w:id="506" w:author="Rakesh R Nair" w:date="2019-03-08T21:39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7" w:author="Rakesh R Nair" w:date="2019-03-08T21:39:00Z"/>
                <w:rFonts w:ascii="Times New Roman" w:hAnsi="Times New Roman" w:cs="Times New Roman"/>
                <w:sz w:val="24"/>
              </w:rPr>
            </w:pPr>
            <w:ins w:id="508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9" w:author="Rakesh R Nair" w:date="2019-03-08T21:39:00Z"/>
                <w:rFonts w:ascii="Times New Roman" w:hAnsi="Times New Roman" w:cs="Times New Roman"/>
                <w:sz w:val="24"/>
              </w:rPr>
            </w:pPr>
            <w:ins w:id="510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1" w:author="Rakesh R Nair" w:date="2019-03-08T21:39:00Z"/>
                <w:rFonts w:ascii="Times New Roman" w:hAnsi="Times New Roman" w:cs="Times New Roman"/>
                <w:sz w:val="24"/>
              </w:rPr>
            </w:pPr>
            <w:ins w:id="512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3" w:author="Rakesh R Nair" w:date="2019-03-08T21:39:00Z"/>
                <w:rFonts w:ascii="Times New Roman" w:hAnsi="Times New Roman" w:cs="Times New Roman"/>
                <w:sz w:val="24"/>
              </w:rPr>
            </w:pPr>
            <w:ins w:id="514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Place where the medical camp occurs</w:t>
              </w:r>
            </w:ins>
          </w:p>
        </w:tc>
      </w:tr>
      <w:tr w:rsidR="00503E71" w:rsidRPr="00AC4AAA" w:rsidTr="002060C6">
        <w:trPr>
          <w:ins w:id="515" w:author="Rakesh R Nair" w:date="2019-03-08T21:40:00Z"/>
        </w:trPr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16" w:author="Rakesh R Nair" w:date="2019-03-08T21:40:00Z"/>
                <w:rFonts w:ascii="Times New Roman" w:hAnsi="Times New Roman" w:cs="Times New Roman"/>
                <w:sz w:val="24"/>
              </w:rPr>
            </w:pPr>
            <w:ins w:id="517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doc_name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18" w:author="Rakesh R Nair" w:date="2019-03-08T21:40:00Z"/>
                <w:rFonts w:ascii="Times New Roman" w:hAnsi="Times New Roman" w:cs="Times New Roman"/>
                <w:sz w:val="24"/>
              </w:rPr>
            </w:pPr>
            <w:ins w:id="519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20" w:author="Rakesh R Nair" w:date="2019-03-08T21:40:00Z"/>
                <w:rFonts w:ascii="Times New Roman" w:hAnsi="Times New Roman" w:cs="Times New Roman"/>
                <w:sz w:val="24"/>
              </w:rPr>
            </w:pPr>
            <w:ins w:id="521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22" w:author="Rakesh R Nair" w:date="2019-03-08T21:40:00Z"/>
                <w:rFonts w:ascii="Times New Roman" w:hAnsi="Times New Roman" w:cs="Times New Roman"/>
                <w:sz w:val="24"/>
              </w:rPr>
            </w:pPr>
            <w:ins w:id="523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Doctor name</w:t>
              </w:r>
            </w:ins>
          </w:p>
        </w:tc>
      </w:tr>
      <w:tr w:rsidR="002060C6" w:rsidRPr="00AC4AAA" w:rsidTr="002060C6">
        <w:trPr>
          <w:ins w:id="524" w:author="Rakesh R Nair" w:date="2019-03-08T21:40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25" w:author="Rakesh R Nair" w:date="2019-03-08T21:40:00Z"/>
                <w:rFonts w:ascii="Times New Roman" w:hAnsi="Times New Roman" w:cs="Times New Roman"/>
                <w:sz w:val="24"/>
              </w:rPr>
            </w:pPr>
            <w:ins w:id="526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specialization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27" w:author="Rakesh R Nair" w:date="2019-03-08T21:40:00Z"/>
                <w:rFonts w:ascii="Times New Roman" w:hAnsi="Times New Roman" w:cs="Times New Roman"/>
                <w:sz w:val="24"/>
              </w:rPr>
            </w:pPr>
            <w:ins w:id="528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29" w:author="Rakesh R Nair" w:date="2019-03-08T21:40:00Z"/>
                <w:rFonts w:ascii="Times New Roman" w:hAnsi="Times New Roman" w:cs="Times New Roman"/>
                <w:sz w:val="24"/>
              </w:rPr>
            </w:pPr>
            <w:ins w:id="530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1" w:author="Rakesh R Nair" w:date="2019-03-08T21:40:00Z"/>
                <w:rFonts w:ascii="Times New Roman" w:hAnsi="Times New Roman" w:cs="Times New Roman"/>
                <w:sz w:val="24"/>
              </w:rPr>
            </w:pPr>
            <w:ins w:id="532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Specialization of the doctor</w:t>
              </w:r>
            </w:ins>
          </w:p>
        </w:tc>
      </w:tr>
      <w:tr w:rsidR="002060C6" w:rsidRPr="00AC4AAA" w:rsidTr="002060C6">
        <w:trPr>
          <w:ins w:id="533" w:author="Rakesh R Nair" w:date="2019-03-08T21:41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4" w:author="Rakesh R Nair" w:date="2019-03-08T21:41:00Z"/>
                <w:rFonts w:ascii="Times New Roman" w:hAnsi="Times New Roman" w:cs="Times New Roman"/>
                <w:sz w:val="24"/>
              </w:rPr>
            </w:pPr>
            <w:ins w:id="535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doc_contact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6" w:author="Rakesh R Nair" w:date="2019-03-08T21:41:00Z"/>
                <w:rFonts w:ascii="Times New Roman" w:hAnsi="Times New Roman" w:cs="Times New Roman"/>
                <w:sz w:val="24"/>
              </w:rPr>
            </w:pPr>
            <w:ins w:id="537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8" w:author="Rakesh R Nair" w:date="2019-03-08T21:41:00Z"/>
                <w:rFonts w:ascii="Times New Roman" w:hAnsi="Times New Roman" w:cs="Times New Roman"/>
                <w:sz w:val="24"/>
              </w:rPr>
            </w:pPr>
            <w:ins w:id="539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0" w:author="Rakesh R Nair" w:date="2019-03-08T21:41:00Z"/>
                <w:rFonts w:ascii="Times New Roman" w:hAnsi="Times New Roman" w:cs="Times New Roman"/>
                <w:sz w:val="24"/>
              </w:rPr>
            </w:pPr>
            <w:ins w:id="541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Phone number of doctor</w:t>
              </w:r>
            </w:ins>
          </w:p>
        </w:tc>
      </w:tr>
      <w:tr w:rsidR="002060C6" w:rsidRPr="00AC4AAA" w:rsidTr="002060C6">
        <w:trPr>
          <w:ins w:id="542" w:author="Rakesh R Nair" w:date="2019-03-08T21:42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3" w:author="Rakesh R Nair" w:date="2019-03-08T21:42:00Z"/>
                <w:rFonts w:ascii="Times New Roman" w:hAnsi="Times New Roman" w:cs="Times New Roman"/>
                <w:sz w:val="24"/>
              </w:rPr>
            </w:pPr>
            <w:ins w:id="544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5" w:author="Rakesh R Nair" w:date="2019-03-08T21:42:00Z"/>
                <w:rFonts w:ascii="Times New Roman" w:hAnsi="Times New Roman" w:cs="Times New Roman"/>
                <w:sz w:val="24"/>
              </w:rPr>
            </w:pPr>
            <w:ins w:id="546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7" w:author="Rakesh R Nair" w:date="2019-03-08T21:42:00Z"/>
                <w:rFonts w:ascii="Times New Roman" w:hAnsi="Times New Roman" w:cs="Times New Roman"/>
                <w:sz w:val="24"/>
              </w:rPr>
            </w:pPr>
            <w:ins w:id="548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>
            <w:pPr>
              <w:jc w:val="center"/>
              <w:rPr>
                <w:ins w:id="549" w:author="Rakesh R Nair" w:date="2019-03-08T21:42:00Z"/>
                <w:rFonts w:ascii="Times New Roman" w:hAnsi="Times New Roman" w:cs="Times New Roman"/>
                <w:sz w:val="24"/>
              </w:rPr>
            </w:pPr>
            <w:ins w:id="550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Medical camp is </w:t>
              </w:r>
            </w:ins>
            <w:ins w:id="551" w:author="Rakesh R Nair" w:date="2019-03-08T22:48:00Z">
              <w:r w:rsidR="004D15E3">
                <w:rPr>
                  <w:rFonts w:ascii="Times New Roman" w:hAnsi="Times New Roman" w:cs="Times New Roman"/>
                  <w:sz w:val="24"/>
                </w:rPr>
                <w:t>Pending</w:t>
              </w:r>
            </w:ins>
            <w:ins w:id="552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 or cancelled or conducted</w:t>
              </w:r>
            </w:ins>
          </w:p>
        </w:tc>
      </w:tr>
    </w:tbl>
    <w:p w:rsidR="00503E71" w:rsidRDefault="00503E71" w:rsidP="00361A55">
      <w:pPr>
        <w:rPr>
          <w:ins w:id="553" w:author="Rakesh R Nair" w:date="2019-03-08T21:45:00Z"/>
          <w:rFonts w:ascii="Times New Roman" w:hAnsi="Times New Roman" w:cs="Times New Roman"/>
          <w:b/>
          <w:sz w:val="28"/>
          <w:szCs w:val="28"/>
        </w:rPr>
      </w:pPr>
    </w:p>
    <w:p w:rsidR="002060C6" w:rsidRDefault="002060C6" w:rsidP="00361A55">
      <w:pPr>
        <w:rPr>
          <w:ins w:id="554" w:author="Rakesh R Nair" w:date="2019-03-08T21:45:00Z"/>
          <w:rFonts w:ascii="Times New Roman" w:hAnsi="Times New Roman" w:cs="Times New Roman"/>
          <w:b/>
          <w:sz w:val="28"/>
          <w:szCs w:val="28"/>
        </w:rPr>
      </w:pPr>
      <w:ins w:id="555" w:author="Rakesh R Nair" w:date="2019-03-08T21:45:00Z">
        <w:r>
          <w:rPr>
            <w:rFonts w:ascii="Times New Roman" w:hAnsi="Times New Roman" w:cs="Times New Roman"/>
            <w:b/>
            <w:sz w:val="28"/>
            <w:szCs w:val="28"/>
          </w:rPr>
          <w:t>Tbl_medcamp_reg</w:t>
        </w:r>
      </w:ins>
      <w:ins w:id="556" w:author="Rakesh R Nair" w:date="2019-03-08T22:27:00Z">
        <w:r w:rsidR="00425696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25696" w:rsidRPr="00425696">
          <w:rPr>
            <w:rFonts w:ascii="Times New Roman" w:hAnsi="Times New Roman" w:cs="Times New Roman"/>
            <w:sz w:val="28"/>
            <w:szCs w:val="28"/>
            <w:rPrChange w:id="557" w:author="Rakesh R Nair" w:date="2019-03-08T22:28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60C6" w:rsidRPr="00361A55" w:rsidTr="002060C6">
        <w:trPr>
          <w:ins w:id="558" w:author="Rakesh R Nair" w:date="2019-03-08T21:45:00Z"/>
        </w:trPr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59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0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61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2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63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4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65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66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2060C6" w:rsidRPr="00AC4AAA" w:rsidTr="002060C6">
        <w:trPr>
          <w:ins w:id="567" w:author="Rakesh R Nair" w:date="2019-03-08T21:45:00Z"/>
        </w:trPr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68" w:author="Rakesh R Nair" w:date="2019-03-08T21:45:00Z"/>
                <w:rFonts w:ascii="Times New Roman" w:hAnsi="Times New Roman" w:cs="Times New Roman"/>
                <w:sz w:val="24"/>
              </w:rPr>
            </w:pPr>
            <w:ins w:id="569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reg</w:t>
              </w:r>
            </w:ins>
            <w:ins w:id="570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71" w:author="Rakesh R Nair" w:date="2019-03-08T21:45:00Z"/>
                <w:rFonts w:ascii="Times New Roman" w:hAnsi="Times New Roman" w:cs="Times New Roman"/>
                <w:sz w:val="24"/>
              </w:rPr>
            </w:pPr>
            <w:ins w:id="572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73" w:author="Rakesh R Nair" w:date="2019-03-08T21:45:00Z"/>
                <w:rFonts w:ascii="Times New Roman" w:hAnsi="Times New Roman" w:cs="Times New Roman"/>
                <w:sz w:val="24"/>
              </w:rPr>
            </w:pPr>
            <w:ins w:id="574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75" w:author="Rakesh R Nair" w:date="2019-03-08T21:45:00Z"/>
                <w:rFonts w:ascii="Times New Roman" w:hAnsi="Times New Roman" w:cs="Times New Roman"/>
                <w:sz w:val="24"/>
              </w:rPr>
            </w:pPr>
            <w:ins w:id="576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registration  </w:t>
              </w:r>
            </w:ins>
          </w:p>
        </w:tc>
      </w:tr>
      <w:tr w:rsidR="002060C6" w:rsidRPr="00AC4AAA" w:rsidTr="002060C6">
        <w:trPr>
          <w:ins w:id="577" w:author="Rakesh R Nair" w:date="2019-03-08T21:49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78" w:author="Rakesh R Nair" w:date="2019-03-08T21:49:00Z"/>
                <w:rFonts w:ascii="Times New Roman" w:hAnsi="Times New Roman" w:cs="Times New Roman"/>
                <w:sz w:val="24"/>
              </w:rPr>
            </w:pPr>
            <w:ins w:id="579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2060C6" w:rsidRPr="00AC4AAA" w:rsidRDefault="002060C6">
            <w:pPr>
              <w:jc w:val="center"/>
              <w:rPr>
                <w:ins w:id="580" w:author="Rakesh R Nair" w:date="2019-03-08T21:49:00Z"/>
                <w:rFonts w:ascii="Times New Roman" w:hAnsi="Times New Roman" w:cs="Times New Roman"/>
                <w:sz w:val="24"/>
              </w:rPr>
            </w:pPr>
            <w:ins w:id="581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82" w:author="Rakesh R Nair" w:date="2019-03-08T21:49:00Z"/>
                <w:rFonts w:ascii="Times New Roman" w:hAnsi="Times New Roman" w:cs="Times New Roman"/>
                <w:sz w:val="24"/>
              </w:rPr>
            </w:pPr>
            <w:ins w:id="583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84" w:author="Rakesh R Nair" w:date="2019-03-08T21:49:00Z"/>
                <w:rFonts w:ascii="Times New Roman" w:hAnsi="Times New Roman" w:cs="Times New Roman"/>
                <w:sz w:val="24"/>
              </w:rPr>
            </w:pPr>
            <w:ins w:id="585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References the PK from tbl_medical_camp</w:t>
              </w:r>
            </w:ins>
          </w:p>
        </w:tc>
      </w:tr>
      <w:tr w:rsidR="002060C6" w:rsidRPr="00AC4AAA" w:rsidTr="002060C6">
        <w:trPr>
          <w:ins w:id="586" w:author="Rakesh R Nair" w:date="2019-03-08T21:50:00Z"/>
        </w:trPr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87" w:author="Rakesh R Nair" w:date="2019-03-08T21:50:00Z"/>
                <w:rFonts w:ascii="Times New Roman" w:hAnsi="Times New Roman" w:cs="Times New Roman"/>
                <w:sz w:val="24"/>
              </w:rPr>
            </w:pPr>
            <w:ins w:id="588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89" w:author="Rakesh R Nair" w:date="2019-03-08T21:50:00Z"/>
                <w:rFonts w:ascii="Times New Roman" w:hAnsi="Times New Roman" w:cs="Times New Roman"/>
                <w:sz w:val="24"/>
              </w:rPr>
            </w:pPr>
            <w:ins w:id="590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91" w:author="Rakesh R Nair" w:date="2019-03-08T21:50:00Z"/>
                <w:rFonts w:ascii="Times New Roman" w:hAnsi="Times New Roman" w:cs="Times New Roman"/>
                <w:sz w:val="24"/>
              </w:rPr>
            </w:pPr>
            <w:ins w:id="592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593" w:author="Rakesh R Nair" w:date="2019-03-08T21:50:00Z"/>
                <w:rFonts w:ascii="Times New Roman" w:hAnsi="Times New Roman" w:cs="Times New Roman"/>
                <w:sz w:val="24"/>
              </w:rPr>
            </w:pPr>
            <w:ins w:id="594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Refereneces the PK from tbl_user</w:t>
              </w:r>
            </w:ins>
            <w:ins w:id="595" w:author="Rakesh R Nair" w:date="2019-03-08T22:03:00Z">
              <w:r w:rsidR="003262A3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  <w:ins w:id="596" w:author="Rakesh R Nair" w:date="2019-03-08T22:23:00Z">
              <w:r w:rsidR="00425696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</w:tbl>
    <w:p w:rsidR="002060C6" w:rsidRDefault="002060C6" w:rsidP="00361A55">
      <w:pPr>
        <w:rPr>
          <w:ins w:id="597" w:author="Rakesh R Nair" w:date="2019-03-08T22:28:00Z"/>
          <w:rFonts w:ascii="Times New Roman" w:hAnsi="Times New Roman" w:cs="Times New Roman"/>
          <w:b/>
          <w:sz w:val="28"/>
          <w:szCs w:val="28"/>
        </w:rPr>
      </w:pPr>
    </w:p>
    <w:p w:rsidR="00425696" w:rsidRPr="00F51D54" w:rsidRDefault="00425696" w:rsidP="00361A55">
      <w:pPr>
        <w:rPr>
          <w:ins w:id="598" w:author="Rakesh R Nair" w:date="2019-03-08T22:30:00Z"/>
          <w:rFonts w:ascii="Times New Roman" w:hAnsi="Times New Roman" w:cs="Times New Roman"/>
          <w:sz w:val="28"/>
          <w:szCs w:val="28"/>
          <w:rPrChange w:id="599" w:author="Rakesh R Nair" w:date="2019-03-08T22:34:00Z">
            <w:rPr>
              <w:ins w:id="600" w:author="Rakesh R Nair" w:date="2019-03-08T22:3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601" w:author="Rakesh R Nair" w:date="2019-03-08T22:30:00Z">
        <w:r>
          <w:rPr>
            <w:rFonts w:ascii="Times New Roman" w:hAnsi="Times New Roman" w:cs="Times New Roman"/>
            <w:b/>
            <w:sz w:val="28"/>
            <w:szCs w:val="28"/>
          </w:rPr>
          <w:t>Tbl_pay_ctg</w:t>
        </w:r>
      </w:ins>
      <w:ins w:id="602" w:author="Rakesh R Nair" w:date="2019-03-08T22:34:00Z">
        <w:r w:rsidR="00F51D54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F51D54" w:rsidRPr="00F51D54">
          <w:rPr>
            <w:rFonts w:ascii="Times New Roman" w:hAnsi="Times New Roman" w:cs="Times New Roman"/>
            <w:sz w:val="28"/>
            <w:szCs w:val="28"/>
            <w:rPrChange w:id="603" w:author="Rakesh R Nair" w:date="2019-03-08T22:3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payment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5696" w:rsidRPr="00361A55" w:rsidTr="00C7024F">
        <w:trPr>
          <w:ins w:id="604" w:author="Rakesh R Nair" w:date="2019-03-08T22:30:00Z"/>
        </w:trPr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05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06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07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08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09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10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11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12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25696" w:rsidRPr="00AC4AAA" w:rsidTr="00C7024F">
        <w:trPr>
          <w:ins w:id="613" w:author="Rakesh R Nair" w:date="2019-03-08T22:30:00Z"/>
        </w:trPr>
        <w:tc>
          <w:tcPr>
            <w:tcW w:w="2254" w:type="dxa"/>
          </w:tcPr>
          <w:p w:rsidR="00425696" w:rsidRPr="00AC4AAA" w:rsidRDefault="00F51D54" w:rsidP="00C7024F">
            <w:pPr>
              <w:jc w:val="center"/>
              <w:rPr>
                <w:ins w:id="614" w:author="Rakesh R Nair" w:date="2019-03-08T22:30:00Z"/>
                <w:rFonts w:ascii="Times New Roman" w:hAnsi="Times New Roman" w:cs="Times New Roman"/>
                <w:sz w:val="24"/>
              </w:rPr>
            </w:pPr>
            <w:ins w:id="615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</w:t>
              </w:r>
            </w:ins>
            <w:ins w:id="616" w:author="Rakesh R Nair" w:date="2019-03-08T22:31:00Z">
              <w:r w:rsidR="00425696">
                <w:rPr>
                  <w:rFonts w:ascii="Times New Roman" w:hAnsi="Times New Roman" w:cs="Times New Roman"/>
                  <w:sz w:val="24"/>
                </w:rPr>
                <w:t>ctg</w:t>
              </w:r>
            </w:ins>
            <w:ins w:id="617" w:author="Rakesh R Nair" w:date="2019-03-08T22:30:00Z">
              <w:r w:rsidR="00425696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18" w:author="Rakesh R Nair" w:date="2019-03-08T22:30:00Z"/>
                <w:rFonts w:ascii="Times New Roman" w:hAnsi="Times New Roman" w:cs="Times New Roman"/>
                <w:sz w:val="24"/>
              </w:rPr>
            </w:pPr>
            <w:ins w:id="619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0" w:author="Rakesh R Nair" w:date="2019-03-08T22:30:00Z"/>
                <w:rFonts w:ascii="Times New Roman" w:hAnsi="Times New Roman" w:cs="Times New Roman"/>
                <w:sz w:val="24"/>
              </w:rPr>
            </w:pPr>
            <w:ins w:id="621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2" w:author="Rakesh R Nair" w:date="2019-03-08T22:30:00Z"/>
                <w:rFonts w:ascii="Times New Roman" w:hAnsi="Times New Roman" w:cs="Times New Roman"/>
                <w:sz w:val="24"/>
              </w:rPr>
            </w:pPr>
            <w:ins w:id="623" w:author="Rakesh R Nair" w:date="2019-03-08T22:30:00Z">
              <w:r>
                <w:rPr>
                  <w:rFonts w:ascii="Times New Roman" w:hAnsi="Times New Roman" w:cs="Times New Roman"/>
                  <w:sz w:val="24"/>
                </w:rPr>
                <w:t xml:space="preserve">Id of the payment category  </w:t>
              </w:r>
            </w:ins>
          </w:p>
        </w:tc>
      </w:tr>
      <w:tr w:rsidR="00425696" w:rsidRPr="00AC4AAA" w:rsidTr="00C7024F">
        <w:trPr>
          <w:ins w:id="624" w:author="Rakesh R Nair" w:date="2019-03-08T22:31:00Z"/>
        </w:trPr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25" w:author="Rakesh R Nair" w:date="2019-03-08T22:31:00Z"/>
                <w:rFonts w:ascii="Times New Roman" w:hAnsi="Times New Roman" w:cs="Times New Roman"/>
                <w:sz w:val="24"/>
              </w:rPr>
            </w:pPr>
            <w:ins w:id="626" w:author="Rakesh R Nair" w:date="2019-03-08T22:31:00Z">
              <w:r>
                <w:rPr>
                  <w:rFonts w:ascii="Times New Roman" w:hAnsi="Times New Roman" w:cs="Times New Roman"/>
                  <w:sz w:val="24"/>
                </w:rPr>
                <w:t>ctg_name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7" w:author="Rakesh R Nair" w:date="2019-03-08T22:31:00Z"/>
                <w:rFonts w:ascii="Times New Roman" w:hAnsi="Times New Roman" w:cs="Times New Roman"/>
                <w:sz w:val="24"/>
              </w:rPr>
            </w:pPr>
            <w:ins w:id="628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29" w:author="Rakesh R Nair" w:date="2019-03-08T22:31:00Z"/>
                <w:rFonts w:ascii="Times New Roman" w:hAnsi="Times New Roman" w:cs="Times New Roman"/>
                <w:sz w:val="24"/>
              </w:rPr>
            </w:pPr>
            <w:ins w:id="630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31" w:author="Rakesh R Nair" w:date="2019-03-08T22:31:00Z"/>
                <w:rFonts w:ascii="Times New Roman" w:hAnsi="Times New Roman" w:cs="Times New Roman"/>
                <w:sz w:val="24"/>
              </w:rPr>
            </w:pPr>
            <w:ins w:id="632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Name of payment category</w:t>
              </w:r>
            </w:ins>
          </w:p>
        </w:tc>
      </w:tr>
      <w:tr w:rsidR="00425696" w:rsidRPr="00AC4AAA" w:rsidTr="00C7024F">
        <w:trPr>
          <w:ins w:id="633" w:author="Rakesh R Nair" w:date="2019-03-08T22:32:00Z"/>
        </w:trPr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34" w:author="Rakesh R Nair" w:date="2019-03-08T22:32:00Z"/>
                <w:rFonts w:ascii="Times New Roman" w:hAnsi="Times New Roman" w:cs="Times New Roman"/>
                <w:sz w:val="24"/>
              </w:rPr>
            </w:pPr>
            <w:ins w:id="635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36" w:author="Rakesh R Nair" w:date="2019-03-08T22:32:00Z"/>
                <w:rFonts w:ascii="Times New Roman" w:hAnsi="Times New Roman" w:cs="Times New Roman"/>
                <w:sz w:val="24"/>
              </w:rPr>
            </w:pPr>
            <w:ins w:id="637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38" w:author="Rakesh R Nair" w:date="2019-03-08T22:32:00Z"/>
                <w:rFonts w:ascii="Times New Roman" w:hAnsi="Times New Roman" w:cs="Times New Roman"/>
                <w:sz w:val="24"/>
              </w:rPr>
            </w:pPr>
            <w:ins w:id="639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40" w:author="Rakesh R Nair" w:date="2019-03-08T22:32:00Z"/>
                <w:rFonts w:ascii="Times New Roman" w:hAnsi="Times New Roman" w:cs="Times New Roman"/>
                <w:sz w:val="24"/>
              </w:rPr>
            </w:pPr>
            <w:ins w:id="641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 of established</w:t>
              </w:r>
            </w:ins>
          </w:p>
        </w:tc>
      </w:tr>
      <w:tr w:rsidR="00F51D54" w:rsidRPr="00AC4AAA" w:rsidTr="00C7024F">
        <w:trPr>
          <w:ins w:id="642" w:author="Rakesh R Nair" w:date="2019-03-08T22:32:00Z"/>
        </w:trPr>
        <w:tc>
          <w:tcPr>
            <w:tcW w:w="2254" w:type="dxa"/>
          </w:tcPr>
          <w:p w:rsidR="00F51D54" w:rsidRDefault="00F51D54">
            <w:pPr>
              <w:jc w:val="center"/>
              <w:rPr>
                <w:ins w:id="643" w:author="Rakesh R Nair" w:date="2019-03-08T22:32:00Z"/>
                <w:rFonts w:ascii="Times New Roman" w:hAnsi="Times New Roman" w:cs="Times New Roman"/>
                <w:sz w:val="24"/>
              </w:rPr>
            </w:pPr>
            <w:ins w:id="644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amount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45" w:author="Rakesh R Nair" w:date="2019-03-08T22:32:00Z"/>
                <w:rFonts w:ascii="Times New Roman" w:hAnsi="Times New Roman" w:cs="Times New Roman"/>
                <w:sz w:val="24"/>
              </w:rPr>
            </w:pPr>
            <w:ins w:id="646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47" w:author="Rakesh R Nair" w:date="2019-03-08T22:32:00Z"/>
                <w:rFonts w:ascii="Times New Roman" w:hAnsi="Times New Roman" w:cs="Times New Roman"/>
                <w:sz w:val="24"/>
              </w:rPr>
            </w:pPr>
            <w:ins w:id="648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49" w:author="Rakesh R Nair" w:date="2019-03-08T22:32:00Z"/>
                <w:rFonts w:ascii="Times New Roman" w:hAnsi="Times New Roman" w:cs="Times New Roman"/>
                <w:sz w:val="24"/>
              </w:rPr>
            </w:pPr>
            <w:ins w:id="650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Amount for pay</w:t>
              </w:r>
            </w:ins>
          </w:p>
        </w:tc>
      </w:tr>
      <w:tr w:rsidR="00F51D54" w:rsidRPr="00AC4AAA" w:rsidTr="00C7024F">
        <w:trPr>
          <w:ins w:id="651" w:author="Rakesh R Nair" w:date="2019-03-08T22:33:00Z"/>
        </w:trPr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52" w:author="Rakesh R Nair" w:date="2019-03-08T22:33:00Z"/>
                <w:rFonts w:ascii="Times New Roman" w:hAnsi="Times New Roman" w:cs="Times New Roman"/>
                <w:sz w:val="24"/>
              </w:rPr>
            </w:pPr>
            <w:ins w:id="653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4" w:author="Rakesh R Nair" w:date="2019-03-08T22:33:00Z"/>
                <w:rFonts w:ascii="Times New Roman" w:hAnsi="Times New Roman" w:cs="Times New Roman"/>
                <w:sz w:val="24"/>
              </w:rPr>
            </w:pPr>
            <w:ins w:id="655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6" w:author="Rakesh R Nair" w:date="2019-03-08T22:33:00Z"/>
                <w:rFonts w:ascii="Times New Roman" w:hAnsi="Times New Roman" w:cs="Times New Roman"/>
                <w:sz w:val="24"/>
              </w:rPr>
            </w:pPr>
            <w:ins w:id="657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8" w:author="Rakesh R Nair" w:date="2019-03-08T22:33:00Z"/>
                <w:rFonts w:ascii="Times New Roman" w:hAnsi="Times New Roman" w:cs="Times New Roman"/>
                <w:sz w:val="24"/>
              </w:rPr>
            </w:pPr>
            <w:ins w:id="659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Active or inactive</w:t>
              </w:r>
            </w:ins>
          </w:p>
        </w:tc>
      </w:tr>
    </w:tbl>
    <w:p w:rsidR="00425696" w:rsidRDefault="00425696" w:rsidP="00361A55">
      <w:pPr>
        <w:rPr>
          <w:ins w:id="660" w:author="Rakesh R Nair" w:date="2019-03-08T22:34:00Z"/>
          <w:rFonts w:ascii="Times New Roman" w:hAnsi="Times New Roman" w:cs="Times New Roman"/>
          <w:b/>
          <w:sz w:val="28"/>
          <w:szCs w:val="28"/>
        </w:rPr>
      </w:pPr>
    </w:p>
    <w:p w:rsidR="00F51D54" w:rsidRDefault="00F51D54" w:rsidP="00361A55">
      <w:pPr>
        <w:rPr>
          <w:ins w:id="661" w:author="Rakesh R Nair" w:date="2019-03-08T22:34:00Z"/>
          <w:rFonts w:ascii="Times New Roman" w:hAnsi="Times New Roman" w:cs="Times New Roman"/>
          <w:b/>
          <w:sz w:val="28"/>
          <w:szCs w:val="28"/>
        </w:rPr>
      </w:pPr>
      <w:ins w:id="662" w:author="Rakesh R Nair" w:date="2019-03-08T22:34:00Z">
        <w:r>
          <w:rPr>
            <w:rFonts w:ascii="Times New Roman" w:hAnsi="Times New Roman" w:cs="Times New Roman"/>
            <w:b/>
            <w:sz w:val="28"/>
            <w:szCs w:val="28"/>
          </w:rPr>
          <w:t>Tbl_payment</w:t>
        </w:r>
      </w:ins>
      <w:ins w:id="663" w:author="Rakesh R Nair" w:date="2019-03-08T22:38:00Z">
        <w:r>
          <w:rPr>
            <w:rFonts w:ascii="Times New Roman" w:hAnsi="Times New Roman" w:cs="Times New Roman"/>
            <w:b/>
            <w:sz w:val="28"/>
            <w:szCs w:val="28"/>
          </w:rPr>
          <w:t xml:space="preserve"> (Used to store payment details)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664" w:author="Rakesh R Nair" w:date="2019-03-08T22:35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65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66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67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68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69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70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71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72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673" w:author="Rakesh R Nair" w:date="2019-03-08T22:35:00Z"/>
        </w:trPr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74" w:author="Rakesh R Nair" w:date="2019-03-08T22:35:00Z"/>
                <w:rFonts w:ascii="Times New Roman" w:hAnsi="Times New Roman" w:cs="Times New Roman"/>
                <w:sz w:val="24"/>
              </w:rPr>
            </w:pPr>
            <w:ins w:id="675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>pay_id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76" w:author="Rakesh R Nair" w:date="2019-03-08T22:35:00Z"/>
                <w:rFonts w:ascii="Times New Roman" w:hAnsi="Times New Roman" w:cs="Times New Roman"/>
                <w:sz w:val="24"/>
              </w:rPr>
            </w:pPr>
            <w:ins w:id="677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78" w:author="Rakesh R Nair" w:date="2019-03-08T22:35:00Z"/>
                <w:rFonts w:ascii="Times New Roman" w:hAnsi="Times New Roman" w:cs="Times New Roman"/>
                <w:sz w:val="24"/>
              </w:rPr>
            </w:pPr>
            <w:ins w:id="679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680" w:author="Rakesh R Nair" w:date="2019-03-08T22:35:00Z"/>
                <w:rFonts w:ascii="Times New Roman" w:hAnsi="Times New Roman" w:cs="Times New Roman"/>
                <w:sz w:val="24"/>
              </w:rPr>
            </w:pPr>
            <w:ins w:id="681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 xml:space="preserve">Id of the payment  </w:t>
              </w:r>
            </w:ins>
          </w:p>
        </w:tc>
      </w:tr>
      <w:tr w:rsidR="00F51D54" w:rsidRPr="00AC4AAA" w:rsidTr="00C7024F">
        <w:trPr>
          <w:ins w:id="682" w:author="Rakesh R Nair" w:date="2019-03-08T22:36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83" w:author="Rakesh R Nair" w:date="2019-03-08T22:36:00Z"/>
                <w:rFonts w:ascii="Times New Roman" w:hAnsi="Times New Roman" w:cs="Times New Roman"/>
                <w:sz w:val="24"/>
              </w:rPr>
            </w:pPr>
            <w:ins w:id="684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pctg_id_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85" w:author="Rakesh R Nair" w:date="2019-03-08T22:36:00Z"/>
                <w:rFonts w:ascii="Times New Roman" w:hAnsi="Times New Roman" w:cs="Times New Roman"/>
                <w:sz w:val="24"/>
              </w:rPr>
            </w:pPr>
            <w:ins w:id="686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87" w:author="Rakesh R Nair" w:date="2019-03-08T22:36:00Z"/>
                <w:rFonts w:ascii="Times New Roman" w:hAnsi="Times New Roman" w:cs="Times New Roman"/>
                <w:sz w:val="24"/>
              </w:rPr>
            </w:pPr>
            <w:ins w:id="688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89" w:author="Rakesh R Nair" w:date="2019-03-08T22:36:00Z"/>
                <w:rFonts w:ascii="Times New Roman" w:hAnsi="Times New Roman" w:cs="Times New Roman"/>
                <w:sz w:val="24"/>
              </w:rPr>
            </w:pPr>
            <w:ins w:id="690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References the PK from tbl_pay_ctg</w:t>
              </w:r>
            </w:ins>
          </w:p>
        </w:tc>
      </w:tr>
      <w:tr w:rsidR="00F51D54" w:rsidRPr="00AC4AAA" w:rsidTr="00C7024F">
        <w:trPr>
          <w:ins w:id="691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2" w:author="Rakesh R Nair" w:date="2019-03-08T22:37:00Z"/>
                <w:rFonts w:ascii="Times New Roman" w:hAnsi="Times New Roman" w:cs="Times New Roman"/>
                <w:sz w:val="24"/>
              </w:rPr>
            </w:pPr>
            <w:ins w:id="693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4" w:author="Rakesh R Nair" w:date="2019-03-08T22:37:00Z"/>
                <w:rFonts w:ascii="Times New Roman" w:hAnsi="Times New Roman" w:cs="Times New Roman"/>
                <w:sz w:val="24"/>
              </w:rPr>
            </w:pPr>
            <w:ins w:id="695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6" w:author="Rakesh R Nair" w:date="2019-03-08T22:37:00Z"/>
                <w:rFonts w:ascii="Times New Roman" w:hAnsi="Times New Roman" w:cs="Times New Roman"/>
                <w:sz w:val="24"/>
              </w:rPr>
            </w:pPr>
            <w:ins w:id="697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98" w:author="Rakesh R Nair" w:date="2019-03-08T22:37:00Z"/>
                <w:rFonts w:ascii="Times New Roman" w:hAnsi="Times New Roman" w:cs="Times New Roman"/>
                <w:sz w:val="24"/>
              </w:rPr>
            </w:pPr>
            <w:ins w:id="699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F51D54" w:rsidRPr="00AC4AAA" w:rsidTr="00C7024F">
        <w:trPr>
          <w:ins w:id="700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1" w:author="Rakesh R Nair" w:date="2019-03-08T22:37:00Z"/>
                <w:rFonts w:ascii="Times New Roman" w:hAnsi="Times New Roman" w:cs="Times New Roman"/>
                <w:sz w:val="24"/>
              </w:rPr>
            </w:pPr>
            <w:ins w:id="702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Pay_date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3" w:author="Rakesh R Nair" w:date="2019-03-08T22:37:00Z"/>
                <w:rFonts w:ascii="Times New Roman" w:hAnsi="Times New Roman" w:cs="Times New Roman"/>
                <w:sz w:val="24"/>
              </w:rPr>
            </w:pPr>
            <w:ins w:id="704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5" w:author="Rakesh R Nair" w:date="2019-03-08T22:37:00Z"/>
                <w:rFonts w:ascii="Times New Roman" w:hAnsi="Times New Roman" w:cs="Times New Roman"/>
                <w:sz w:val="24"/>
              </w:rPr>
            </w:pPr>
            <w:ins w:id="706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07" w:author="Rakesh R Nair" w:date="2019-03-08T22:37:00Z"/>
                <w:rFonts w:ascii="Times New Roman" w:hAnsi="Times New Roman" w:cs="Times New Roman"/>
                <w:sz w:val="24"/>
              </w:rPr>
            </w:pPr>
            <w:ins w:id="708" w:author="Rakesh R Nair" w:date="2019-03-08T22:38:00Z">
              <w:r>
                <w:rPr>
                  <w:rFonts w:ascii="Times New Roman" w:hAnsi="Times New Roman" w:cs="Times New Roman"/>
                  <w:sz w:val="24"/>
                </w:rPr>
                <w:t>Date of payment</w:t>
              </w:r>
            </w:ins>
          </w:p>
        </w:tc>
      </w:tr>
    </w:tbl>
    <w:p w:rsidR="00F51D54" w:rsidRDefault="00F51D54" w:rsidP="00361A55">
      <w:pPr>
        <w:rPr>
          <w:ins w:id="709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10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11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12" w:author="Rakesh R Nair" w:date="2019-03-08T22:40:00Z"/>
          <w:rFonts w:ascii="Times New Roman" w:hAnsi="Times New Roman" w:cs="Times New Roman"/>
          <w:b/>
          <w:sz w:val="28"/>
          <w:szCs w:val="28"/>
        </w:rPr>
      </w:pPr>
    </w:p>
    <w:p w:rsidR="00F51D54" w:rsidRPr="004D15E3" w:rsidRDefault="00F51D54" w:rsidP="00361A55">
      <w:pPr>
        <w:rPr>
          <w:ins w:id="713" w:author="Rakesh R Nair" w:date="2019-03-08T22:43:00Z"/>
          <w:rFonts w:ascii="Times New Roman" w:hAnsi="Times New Roman" w:cs="Times New Roman"/>
          <w:sz w:val="28"/>
          <w:szCs w:val="28"/>
          <w:rPrChange w:id="714" w:author="Rakesh R Nair" w:date="2019-03-08T22:49:00Z">
            <w:rPr>
              <w:ins w:id="715" w:author="Rakesh R Nair" w:date="2019-03-08T22:4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716" w:author="Rakesh R Nair" w:date="2019-03-08T22:40:00Z">
        <w:r>
          <w:rPr>
            <w:rFonts w:ascii="Times New Roman" w:hAnsi="Times New Roman" w:cs="Times New Roman"/>
            <w:b/>
            <w:sz w:val="28"/>
            <w:szCs w:val="28"/>
          </w:rPr>
          <w:lastRenderedPageBreak/>
          <w:t>Tbl_</w:t>
        </w:r>
      </w:ins>
      <w:ins w:id="717" w:author="Rakesh R Nair" w:date="2019-03-08T22:42:00Z">
        <w:r>
          <w:rPr>
            <w:rFonts w:ascii="Times New Roman" w:hAnsi="Times New Roman" w:cs="Times New Roman"/>
            <w:b/>
            <w:sz w:val="28"/>
            <w:szCs w:val="28"/>
          </w:rPr>
          <w:t>training</w:t>
        </w:r>
      </w:ins>
      <w:ins w:id="718" w:author="Rakesh R Nair" w:date="2019-03-08T22:48:00Z">
        <w:r w:rsidR="004D15E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D15E3" w:rsidRPr="004D15E3">
          <w:rPr>
            <w:rFonts w:ascii="Times New Roman" w:hAnsi="Times New Roman" w:cs="Times New Roman"/>
            <w:sz w:val="28"/>
            <w:szCs w:val="28"/>
            <w:rPrChange w:id="719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detai</w:t>
        </w:r>
      </w:ins>
      <w:ins w:id="720" w:author="Rakesh R Nair" w:date="2019-03-08T22:49:00Z">
        <w:r w:rsidR="004D15E3" w:rsidRPr="004D15E3">
          <w:rPr>
            <w:rFonts w:ascii="Times New Roman" w:hAnsi="Times New Roman" w:cs="Times New Roman"/>
            <w:sz w:val="28"/>
            <w:szCs w:val="28"/>
            <w:rPrChange w:id="721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722" w:author="Rakesh R Nair" w:date="2019-03-08T22:43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3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24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5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26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7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28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29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30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731" w:author="Rakesh R Nair" w:date="2019-03-08T22:43:00Z"/>
        </w:trPr>
        <w:tc>
          <w:tcPr>
            <w:tcW w:w="2254" w:type="dxa"/>
          </w:tcPr>
          <w:p w:rsidR="00F51D54" w:rsidRPr="00AC4AAA" w:rsidRDefault="004D15E3" w:rsidP="00C7024F">
            <w:pPr>
              <w:jc w:val="center"/>
              <w:rPr>
                <w:ins w:id="732" w:author="Rakesh R Nair" w:date="2019-03-08T22:43:00Z"/>
                <w:rFonts w:ascii="Times New Roman" w:hAnsi="Times New Roman" w:cs="Times New Roman"/>
                <w:sz w:val="24"/>
              </w:rPr>
            </w:pPr>
            <w:ins w:id="733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training</w:t>
              </w:r>
              <w:r w:rsidR="00F51D54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34" w:author="Rakesh R Nair" w:date="2019-03-08T22:43:00Z"/>
                <w:rFonts w:ascii="Times New Roman" w:hAnsi="Times New Roman" w:cs="Times New Roman"/>
                <w:sz w:val="24"/>
              </w:rPr>
            </w:pPr>
            <w:ins w:id="735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36" w:author="Rakesh R Nair" w:date="2019-03-08T22:43:00Z"/>
                <w:rFonts w:ascii="Times New Roman" w:hAnsi="Times New Roman" w:cs="Times New Roman"/>
                <w:sz w:val="24"/>
              </w:rPr>
            </w:pPr>
            <w:ins w:id="737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738" w:author="Rakesh R Nair" w:date="2019-03-08T22:43:00Z"/>
                <w:rFonts w:ascii="Times New Roman" w:hAnsi="Times New Roman" w:cs="Times New Roman"/>
                <w:sz w:val="24"/>
              </w:rPr>
            </w:pPr>
            <w:ins w:id="739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  <w:r w:rsidR="004D15E3">
                <w:rPr>
                  <w:rFonts w:ascii="Times New Roman" w:hAnsi="Times New Roman" w:cs="Times New Roman"/>
                  <w:sz w:val="24"/>
                </w:rPr>
                <w:t>training</w:t>
              </w:r>
              <w:r>
                <w:rPr>
                  <w:rFonts w:ascii="Times New Roman" w:hAnsi="Times New Roman" w:cs="Times New Roman"/>
                  <w:sz w:val="24"/>
                </w:rPr>
                <w:t xml:space="preserve">  </w:t>
              </w:r>
            </w:ins>
          </w:p>
        </w:tc>
      </w:tr>
      <w:tr w:rsidR="004D15E3" w:rsidRPr="00AC4AAA" w:rsidTr="00C7024F">
        <w:trPr>
          <w:ins w:id="740" w:author="Rakesh R Nair" w:date="2019-03-08T22:43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41" w:author="Rakesh R Nair" w:date="2019-03-08T22:43:00Z"/>
                <w:rFonts w:ascii="Times New Roman" w:hAnsi="Times New Roman" w:cs="Times New Roman"/>
                <w:sz w:val="24"/>
              </w:rPr>
            </w:pPr>
            <w:ins w:id="742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43" w:author="Rakesh R Nair" w:date="2019-03-08T22:43:00Z"/>
                <w:rFonts w:ascii="Times New Roman" w:hAnsi="Times New Roman" w:cs="Times New Roman"/>
                <w:sz w:val="24"/>
              </w:rPr>
            </w:pPr>
            <w:ins w:id="744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45" w:author="Rakesh R Nair" w:date="2019-03-08T22:43:00Z"/>
                <w:rFonts w:ascii="Times New Roman" w:hAnsi="Times New Roman" w:cs="Times New Roman"/>
                <w:sz w:val="24"/>
              </w:rPr>
            </w:pPr>
            <w:ins w:id="746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47" w:author="Rakesh R Nair" w:date="2019-03-08T22:43:00Z"/>
                <w:rFonts w:ascii="Times New Roman" w:hAnsi="Times New Roman" w:cs="Times New Roman"/>
                <w:sz w:val="24"/>
              </w:rPr>
            </w:pPr>
            <w:ins w:id="748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References the PK from tbl_a</w:t>
              </w:r>
            </w:ins>
            <w:ins w:id="749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ctivity_ctg</w:t>
              </w:r>
            </w:ins>
          </w:p>
        </w:tc>
      </w:tr>
      <w:tr w:rsidR="004D15E3" w:rsidRPr="00AC4AAA" w:rsidTr="00C7024F">
        <w:trPr>
          <w:ins w:id="750" w:author="Rakesh R Nair" w:date="2019-03-08T22:44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1" w:author="Rakesh R Nair" w:date="2019-03-08T22:44:00Z"/>
                <w:rFonts w:ascii="Times New Roman" w:hAnsi="Times New Roman" w:cs="Times New Roman"/>
                <w:sz w:val="24"/>
              </w:rPr>
            </w:pPr>
            <w:ins w:id="752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3" w:author="Rakesh R Nair" w:date="2019-03-08T22:44:00Z"/>
                <w:rFonts w:ascii="Times New Roman" w:hAnsi="Times New Roman" w:cs="Times New Roman"/>
                <w:sz w:val="24"/>
              </w:rPr>
            </w:pPr>
            <w:ins w:id="754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5" w:author="Rakesh R Nair" w:date="2019-03-08T22:44:00Z"/>
                <w:rFonts w:ascii="Times New Roman" w:hAnsi="Times New Roman" w:cs="Times New Roman"/>
                <w:sz w:val="24"/>
              </w:rPr>
            </w:pPr>
            <w:ins w:id="756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57" w:author="Rakesh R Nair" w:date="2019-03-08T22:44:00Z"/>
                <w:rFonts w:ascii="Times New Roman" w:hAnsi="Times New Roman" w:cs="Times New Roman"/>
                <w:sz w:val="24"/>
              </w:rPr>
            </w:pPr>
            <w:ins w:id="758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 of the training</w:t>
              </w:r>
            </w:ins>
          </w:p>
        </w:tc>
      </w:tr>
      <w:tr w:rsidR="004D15E3" w:rsidRPr="00AC4AAA" w:rsidTr="00C7024F">
        <w:trPr>
          <w:ins w:id="759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0" w:author="Rakesh R Nair" w:date="2019-03-08T22:45:00Z"/>
                <w:rFonts w:ascii="Times New Roman" w:hAnsi="Times New Roman" w:cs="Times New Roman"/>
                <w:sz w:val="24"/>
              </w:rPr>
            </w:pPr>
            <w:ins w:id="761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2" w:author="Rakesh R Nair" w:date="2019-03-08T22:45:00Z"/>
                <w:rFonts w:ascii="Times New Roman" w:hAnsi="Times New Roman" w:cs="Times New Roman"/>
                <w:sz w:val="24"/>
              </w:rPr>
            </w:pPr>
            <w:ins w:id="763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4" w:author="Rakesh R Nair" w:date="2019-03-08T22:45:00Z"/>
                <w:rFonts w:ascii="Times New Roman" w:hAnsi="Times New Roman" w:cs="Times New Roman"/>
                <w:sz w:val="24"/>
              </w:rPr>
            </w:pPr>
            <w:ins w:id="765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>
            <w:pPr>
              <w:jc w:val="center"/>
              <w:rPr>
                <w:ins w:id="766" w:author="Rakesh R Nair" w:date="2019-03-08T22:45:00Z"/>
                <w:rFonts w:ascii="Times New Roman" w:hAnsi="Times New Roman" w:cs="Times New Roman"/>
                <w:sz w:val="24"/>
              </w:rPr>
            </w:pPr>
            <w:ins w:id="767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 xml:space="preserve">Date of </w:t>
              </w:r>
            </w:ins>
            <w:ins w:id="768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conducting</w:t>
              </w:r>
            </w:ins>
          </w:p>
        </w:tc>
      </w:tr>
      <w:tr w:rsidR="004D15E3" w:rsidRPr="00AC4AAA" w:rsidTr="00C7024F">
        <w:trPr>
          <w:ins w:id="769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0" w:author="Rakesh R Nair" w:date="2019-03-08T22:45:00Z"/>
                <w:rFonts w:ascii="Times New Roman" w:hAnsi="Times New Roman" w:cs="Times New Roman"/>
                <w:sz w:val="24"/>
              </w:rPr>
            </w:pPr>
            <w:ins w:id="771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time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2" w:author="Rakesh R Nair" w:date="2019-03-08T22:45:00Z"/>
                <w:rFonts w:ascii="Times New Roman" w:hAnsi="Times New Roman" w:cs="Times New Roman"/>
                <w:sz w:val="24"/>
              </w:rPr>
            </w:pPr>
            <w:ins w:id="773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4" w:author="Rakesh R Nair" w:date="2019-03-08T22:45:00Z"/>
                <w:rFonts w:ascii="Times New Roman" w:hAnsi="Times New Roman" w:cs="Times New Roman"/>
                <w:sz w:val="24"/>
              </w:rPr>
            </w:pPr>
            <w:ins w:id="775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76" w:author="Rakesh R Nair" w:date="2019-03-08T22:45:00Z"/>
                <w:rFonts w:ascii="Times New Roman" w:hAnsi="Times New Roman" w:cs="Times New Roman"/>
                <w:sz w:val="24"/>
              </w:rPr>
            </w:pPr>
            <w:ins w:id="777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Time of starting the training</w:t>
              </w:r>
            </w:ins>
          </w:p>
        </w:tc>
      </w:tr>
      <w:tr w:rsidR="004D15E3" w:rsidRPr="00AC4AAA" w:rsidTr="00C7024F">
        <w:trPr>
          <w:ins w:id="778" w:author="Rakesh R Nair" w:date="2019-03-08T22:46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9" w:author="Rakesh R Nair" w:date="2019-03-08T22:46:00Z"/>
                <w:rFonts w:ascii="Times New Roman" w:hAnsi="Times New Roman" w:cs="Times New Roman"/>
                <w:sz w:val="24"/>
              </w:rPr>
            </w:pPr>
            <w:ins w:id="780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location 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1" w:author="Rakesh R Nair" w:date="2019-03-08T22:46:00Z"/>
                <w:rFonts w:ascii="Times New Roman" w:hAnsi="Times New Roman" w:cs="Times New Roman"/>
                <w:sz w:val="24"/>
              </w:rPr>
            </w:pPr>
            <w:ins w:id="782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3" w:author="Rakesh R Nair" w:date="2019-03-08T22:46:00Z"/>
                <w:rFonts w:ascii="Times New Roman" w:hAnsi="Times New Roman" w:cs="Times New Roman"/>
                <w:sz w:val="24"/>
              </w:rPr>
            </w:pPr>
            <w:ins w:id="784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85" w:author="Rakesh R Nair" w:date="2019-03-08T22:46:00Z"/>
                <w:rFonts w:ascii="Times New Roman" w:hAnsi="Times New Roman" w:cs="Times New Roman"/>
                <w:sz w:val="24"/>
              </w:rPr>
            </w:pPr>
            <w:ins w:id="786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Place </w:t>
              </w:r>
            </w:ins>
            <w:ins w:id="787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where training conducting</w:t>
              </w:r>
            </w:ins>
          </w:p>
        </w:tc>
      </w:tr>
      <w:tr w:rsidR="004D15E3" w:rsidRPr="00AC4AAA" w:rsidTr="00C7024F">
        <w:trPr>
          <w:ins w:id="788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9" w:author="Rakesh R Nair" w:date="2019-03-08T22:47:00Z"/>
                <w:rFonts w:ascii="Times New Roman" w:hAnsi="Times New Roman" w:cs="Times New Roman"/>
                <w:sz w:val="24"/>
              </w:rPr>
            </w:pPr>
            <w:ins w:id="790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1" w:author="Rakesh R Nair" w:date="2019-03-08T22:47:00Z"/>
                <w:rFonts w:ascii="Times New Roman" w:hAnsi="Times New Roman" w:cs="Times New Roman"/>
                <w:sz w:val="24"/>
              </w:rPr>
            </w:pPr>
            <w:ins w:id="792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3" w:author="Rakesh R Nair" w:date="2019-03-08T22:47:00Z"/>
                <w:rFonts w:ascii="Times New Roman" w:hAnsi="Times New Roman" w:cs="Times New Roman"/>
                <w:sz w:val="24"/>
              </w:rPr>
            </w:pPr>
            <w:ins w:id="794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95" w:author="Rakesh R Nair" w:date="2019-03-08T22:47:00Z"/>
                <w:rFonts w:ascii="Times New Roman" w:hAnsi="Times New Roman" w:cs="Times New Roman"/>
                <w:sz w:val="24"/>
              </w:rPr>
            </w:pPr>
            <w:ins w:id="796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Description about the training</w:t>
              </w:r>
            </w:ins>
          </w:p>
        </w:tc>
      </w:tr>
      <w:tr w:rsidR="004D15E3" w:rsidRPr="00AC4AAA" w:rsidTr="00C7024F">
        <w:trPr>
          <w:ins w:id="797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8" w:author="Rakesh R Nair" w:date="2019-03-08T22:47:00Z"/>
                <w:rFonts w:ascii="Times New Roman" w:hAnsi="Times New Roman" w:cs="Times New Roman"/>
                <w:sz w:val="24"/>
              </w:rPr>
            </w:pPr>
            <w:ins w:id="799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0" w:author="Rakesh R Nair" w:date="2019-03-08T22:47:00Z"/>
                <w:rFonts w:ascii="Times New Roman" w:hAnsi="Times New Roman" w:cs="Times New Roman"/>
                <w:sz w:val="24"/>
              </w:rPr>
            </w:pPr>
            <w:ins w:id="801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2" w:author="Rakesh R Nair" w:date="2019-03-08T22:47:00Z"/>
                <w:rFonts w:ascii="Times New Roman" w:hAnsi="Times New Roman" w:cs="Times New Roman"/>
                <w:sz w:val="24"/>
              </w:rPr>
            </w:pPr>
            <w:ins w:id="803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04" w:author="Rakesh R Nair" w:date="2019-03-08T22:47:00Z"/>
                <w:rFonts w:ascii="Times New Roman" w:hAnsi="Times New Roman" w:cs="Times New Roman"/>
                <w:sz w:val="24"/>
              </w:rPr>
            </w:pPr>
            <w:ins w:id="805" w:author="Rakesh R Nair" w:date="2019-03-08T22:48:00Z">
              <w:r>
                <w:rPr>
                  <w:rFonts w:ascii="Times New Roman" w:hAnsi="Times New Roman" w:cs="Times New Roman"/>
                  <w:sz w:val="24"/>
                </w:rPr>
                <w:t>Pending or conducted or cancelled</w:t>
              </w:r>
            </w:ins>
          </w:p>
        </w:tc>
      </w:tr>
    </w:tbl>
    <w:p w:rsidR="00F51D54" w:rsidRDefault="00F51D54" w:rsidP="00361A55">
      <w:pPr>
        <w:rPr>
          <w:ins w:id="806" w:author="Rakesh R Nair" w:date="2019-03-08T22:49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807" w:author="Rakesh R Nair" w:date="2019-03-08T22:49:00Z"/>
          <w:rFonts w:ascii="Times New Roman" w:hAnsi="Times New Roman" w:cs="Times New Roman"/>
          <w:b/>
          <w:sz w:val="28"/>
          <w:szCs w:val="28"/>
        </w:rPr>
      </w:pPr>
      <w:ins w:id="808" w:author="Rakesh R Nair" w:date="2019-03-08T22:49:00Z">
        <w:r>
          <w:rPr>
            <w:rFonts w:ascii="Times New Roman" w:hAnsi="Times New Roman" w:cs="Times New Roman"/>
            <w:b/>
            <w:sz w:val="28"/>
            <w:szCs w:val="28"/>
          </w:rPr>
          <w:t>Tbl_training_reg</w:t>
        </w:r>
      </w:ins>
      <w:ins w:id="809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Pr="004D15E3">
          <w:rPr>
            <w:rFonts w:ascii="Times New Roman" w:hAnsi="Times New Roman" w:cs="Times New Roman"/>
            <w:sz w:val="28"/>
            <w:szCs w:val="28"/>
            <w:rPrChange w:id="810" w:author="Rakesh R Nair" w:date="2019-03-08T22:52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5E3" w:rsidRPr="00361A55" w:rsidTr="00C7024F">
        <w:trPr>
          <w:ins w:id="811" w:author="Rakesh R Nair" w:date="2019-03-08T22:49:00Z"/>
        </w:trPr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2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3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4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5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6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7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18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19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D15E3" w:rsidRPr="00AC4AAA" w:rsidTr="00C7024F">
        <w:trPr>
          <w:ins w:id="820" w:author="Rakesh R Nair" w:date="2019-03-08T22:49:00Z"/>
        </w:trPr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21" w:author="Rakesh R Nair" w:date="2019-03-08T22:49:00Z"/>
                <w:rFonts w:ascii="Times New Roman" w:hAnsi="Times New Roman" w:cs="Times New Roman"/>
                <w:sz w:val="24"/>
              </w:rPr>
            </w:pPr>
            <w:ins w:id="822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>treg_id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23" w:author="Rakesh R Nair" w:date="2019-03-08T22:49:00Z"/>
                <w:rFonts w:ascii="Times New Roman" w:hAnsi="Times New Roman" w:cs="Times New Roman"/>
                <w:sz w:val="24"/>
              </w:rPr>
            </w:pPr>
            <w:ins w:id="824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25" w:author="Rakesh R Nair" w:date="2019-03-08T22:49:00Z"/>
                <w:rFonts w:ascii="Times New Roman" w:hAnsi="Times New Roman" w:cs="Times New Roman"/>
                <w:sz w:val="24"/>
              </w:rPr>
            </w:pPr>
            <w:ins w:id="826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D15E3" w:rsidRPr="00AC4AAA" w:rsidRDefault="004D15E3">
            <w:pPr>
              <w:jc w:val="center"/>
              <w:rPr>
                <w:ins w:id="827" w:author="Rakesh R Nair" w:date="2019-03-08T22:49:00Z"/>
                <w:rFonts w:ascii="Times New Roman" w:hAnsi="Times New Roman" w:cs="Times New Roman"/>
                <w:sz w:val="24"/>
              </w:rPr>
            </w:pPr>
            <w:ins w:id="828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 xml:space="preserve">Id of the training registration  </w:t>
              </w:r>
            </w:ins>
          </w:p>
        </w:tc>
      </w:tr>
      <w:tr w:rsidR="004D15E3" w:rsidRPr="00AC4AAA" w:rsidTr="00C7024F">
        <w:trPr>
          <w:ins w:id="829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30" w:author="Rakesh R Nair" w:date="2019-03-08T22:50:00Z"/>
                <w:rFonts w:ascii="Times New Roman" w:hAnsi="Times New Roman" w:cs="Times New Roman"/>
                <w:sz w:val="24"/>
              </w:rPr>
            </w:pPr>
            <w:ins w:id="831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training_id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2" w:author="Rakesh R Nair" w:date="2019-03-08T22:50:00Z"/>
                <w:rFonts w:ascii="Times New Roman" w:hAnsi="Times New Roman" w:cs="Times New Roman"/>
                <w:sz w:val="24"/>
              </w:rPr>
            </w:pPr>
            <w:ins w:id="833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4" w:author="Rakesh R Nair" w:date="2019-03-08T22:50:00Z"/>
                <w:rFonts w:ascii="Times New Roman" w:hAnsi="Times New Roman" w:cs="Times New Roman"/>
                <w:sz w:val="24"/>
              </w:rPr>
            </w:pPr>
            <w:ins w:id="835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36" w:author="Rakesh R Nair" w:date="2019-03-08T22:50:00Z"/>
                <w:rFonts w:ascii="Times New Roman" w:hAnsi="Times New Roman" w:cs="Times New Roman"/>
                <w:sz w:val="24"/>
              </w:rPr>
            </w:pPr>
            <w:ins w:id="837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References the PK from  tbl_training</w:t>
              </w:r>
            </w:ins>
          </w:p>
        </w:tc>
      </w:tr>
      <w:tr w:rsidR="004D15E3" w:rsidRPr="00AC4AAA" w:rsidTr="00C7024F">
        <w:trPr>
          <w:ins w:id="838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39" w:author="Rakesh R Nair" w:date="2019-03-08T22:50:00Z"/>
                <w:rFonts w:ascii="Times New Roman" w:hAnsi="Times New Roman" w:cs="Times New Roman"/>
                <w:sz w:val="24"/>
              </w:rPr>
            </w:pPr>
            <w:ins w:id="840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41" w:author="Rakesh R Nair" w:date="2019-03-08T22:50:00Z"/>
                <w:rFonts w:ascii="Times New Roman" w:hAnsi="Times New Roman" w:cs="Times New Roman"/>
                <w:sz w:val="24"/>
              </w:rPr>
            </w:pPr>
            <w:ins w:id="842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43" w:author="Rakesh R Nair" w:date="2019-03-08T22:50:00Z"/>
                <w:rFonts w:ascii="Times New Roman" w:hAnsi="Times New Roman" w:cs="Times New Roman"/>
                <w:sz w:val="24"/>
              </w:rPr>
            </w:pPr>
            <w:ins w:id="844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45" w:author="Rakesh R Nair" w:date="2019-03-08T22:50:00Z"/>
                <w:rFonts w:ascii="Times New Roman" w:hAnsi="Times New Roman" w:cs="Times New Roman"/>
                <w:sz w:val="24"/>
              </w:rPr>
            </w:pPr>
            <w:ins w:id="846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</w:tbl>
    <w:p w:rsidR="004D15E3" w:rsidRDefault="004D15E3" w:rsidP="00361A55">
      <w:pPr>
        <w:rPr>
          <w:ins w:id="847" w:author="Rakesh R Nair" w:date="2019-03-08T22:52:00Z"/>
          <w:rFonts w:ascii="Times New Roman" w:hAnsi="Times New Roman" w:cs="Times New Roman"/>
          <w:b/>
          <w:sz w:val="28"/>
          <w:szCs w:val="28"/>
        </w:rPr>
      </w:pPr>
    </w:p>
    <w:p w:rsidR="004D15E3" w:rsidRPr="00C7024F" w:rsidRDefault="004D15E3" w:rsidP="00361A55">
      <w:pPr>
        <w:rPr>
          <w:ins w:id="848" w:author="Rakesh R Nair" w:date="2019-03-08T22:53:00Z"/>
          <w:rFonts w:ascii="Times New Roman" w:hAnsi="Times New Roman" w:cs="Times New Roman"/>
          <w:sz w:val="28"/>
          <w:szCs w:val="28"/>
          <w:rPrChange w:id="849" w:author="Rakesh R Nair" w:date="2019-03-10T10:45:00Z">
            <w:rPr>
              <w:ins w:id="850" w:author="Rakesh R Nair" w:date="2019-03-08T22:5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851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</w:ins>
      <w:ins w:id="852" w:author="Rakesh R Nair" w:date="2019-03-08T22:53:00Z">
        <w:r w:rsidR="00032839">
          <w:rPr>
            <w:rFonts w:ascii="Times New Roman" w:hAnsi="Times New Roman" w:cs="Times New Roman"/>
            <w:b/>
            <w:sz w:val="28"/>
            <w:szCs w:val="28"/>
          </w:rPr>
          <w:t>cul_activity</w:t>
        </w:r>
      </w:ins>
      <w:ins w:id="853" w:author="Rakesh R Nair" w:date="2019-03-08T22:59:00Z">
        <w:r w:rsidR="000328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032839" w:rsidRPr="00C7024F">
          <w:rPr>
            <w:rFonts w:ascii="Times New Roman" w:hAnsi="Times New Roman" w:cs="Times New Roman"/>
            <w:sz w:val="28"/>
            <w:szCs w:val="28"/>
            <w:rPrChange w:id="854" w:author="Rakesh R Nair" w:date="2019-03-10T10:4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2839" w:rsidRPr="00361A55" w:rsidTr="00C7024F">
        <w:trPr>
          <w:ins w:id="855" w:author="Rakesh R Nair" w:date="2019-03-08T22:53:00Z"/>
        </w:trPr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56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57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58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59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60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61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62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63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32839" w:rsidRPr="00AC4AAA" w:rsidTr="00C7024F">
        <w:trPr>
          <w:ins w:id="864" w:author="Rakesh R Nair" w:date="2019-03-08T22:53:00Z"/>
        </w:trPr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65" w:author="Rakesh R Nair" w:date="2019-03-08T22:53:00Z"/>
                <w:rFonts w:ascii="Times New Roman" w:hAnsi="Times New Roman" w:cs="Times New Roman"/>
                <w:sz w:val="24"/>
              </w:rPr>
            </w:pPr>
            <w:ins w:id="866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67" w:author="Rakesh R Nair" w:date="2019-03-08T22:53:00Z"/>
                <w:rFonts w:ascii="Times New Roman" w:hAnsi="Times New Roman" w:cs="Times New Roman"/>
                <w:sz w:val="24"/>
              </w:rPr>
            </w:pPr>
            <w:ins w:id="868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69" w:author="Rakesh R Nair" w:date="2019-03-08T22:53:00Z"/>
                <w:rFonts w:ascii="Times New Roman" w:hAnsi="Times New Roman" w:cs="Times New Roman"/>
                <w:sz w:val="24"/>
              </w:rPr>
            </w:pPr>
            <w:ins w:id="870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32839" w:rsidRPr="00AC4AAA" w:rsidRDefault="00032839">
            <w:pPr>
              <w:jc w:val="center"/>
              <w:rPr>
                <w:ins w:id="871" w:author="Rakesh R Nair" w:date="2019-03-08T22:53:00Z"/>
                <w:rFonts w:ascii="Times New Roman" w:hAnsi="Times New Roman" w:cs="Times New Roman"/>
                <w:sz w:val="24"/>
              </w:rPr>
            </w:pPr>
            <w:ins w:id="872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 xml:space="preserve">Id of the cultural activity  </w:t>
              </w:r>
            </w:ins>
          </w:p>
        </w:tc>
      </w:tr>
      <w:tr w:rsidR="00032839" w:rsidRPr="00AC4AAA" w:rsidTr="00C7024F">
        <w:trPr>
          <w:ins w:id="873" w:author="Rakesh R Nair" w:date="2019-03-08T22:54:00Z"/>
        </w:trPr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74" w:author="Rakesh R Nair" w:date="2019-03-08T22:54:00Z"/>
                <w:rFonts w:ascii="Times New Roman" w:hAnsi="Times New Roman" w:cs="Times New Roman"/>
                <w:sz w:val="24"/>
              </w:rPr>
            </w:pPr>
            <w:ins w:id="875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76" w:author="Rakesh R Nair" w:date="2019-03-08T22:54:00Z"/>
                <w:rFonts w:ascii="Times New Roman" w:hAnsi="Times New Roman" w:cs="Times New Roman"/>
                <w:sz w:val="24"/>
              </w:rPr>
            </w:pPr>
            <w:ins w:id="877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78" w:author="Rakesh R Nair" w:date="2019-03-08T22:54:00Z"/>
                <w:rFonts w:ascii="Times New Roman" w:hAnsi="Times New Roman" w:cs="Times New Roman"/>
                <w:sz w:val="24"/>
              </w:rPr>
            </w:pPr>
            <w:ins w:id="879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80" w:author="Rakesh R Nair" w:date="2019-03-08T22:54:00Z"/>
                <w:rFonts w:ascii="Times New Roman" w:hAnsi="Times New Roman" w:cs="Times New Roman"/>
                <w:sz w:val="24"/>
              </w:rPr>
            </w:pPr>
            <w:ins w:id="881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References the PK from tbl_activ</w:t>
              </w:r>
            </w:ins>
            <w:ins w:id="882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ity_ctg</w:t>
              </w:r>
            </w:ins>
          </w:p>
        </w:tc>
      </w:tr>
      <w:tr w:rsidR="00032839" w:rsidRPr="00AC4AAA" w:rsidTr="00C7024F">
        <w:trPr>
          <w:ins w:id="883" w:author="Rakesh R Nair" w:date="2019-03-08T22:55:00Z"/>
        </w:trPr>
        <w:tc>
          <w:tcPr>
            <w:tcW w:w="2254" w:type="dxa"/>
          </w:tcPr>
          <w:p w:rsidR="00032839" w:rsidRDefault="00032839">
            <w:pPr>
              <w:jc w:val="center"/>
              <w:rPr>
                <w:ins w:id="884" w:author="Rakesh R Nair" w:date="2019-03-08T22:55:00Z"/>
                <w:rFonts w:ascii="Times New Roman" w:hAnsi="Times New Roman" w:cs="Times New Roman"/>
                <w:sz w:val="24"/>
              </w:rPr>
            </w:pPr>
            <w:ins w:id="885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name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86" w:author="Rakesh R Nair" w:date="2019-03-08T22:55:00Z"/>
                <w:rFonts w:ascii="Times New Roman" w:hAnsi="Times New Roman" w:cs="Times New Roman"/>
                <w:sz w:val="24"/>
              </w:rPr>
            </w:pPr>
            <w:ins w:id="887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88" w:author="Rakesh R Nair" w:date="2019-03-08T22:55:00Z"/>
                <w:rFonts w:ascii="Times New Roman" w:hAnsi="Times New Roman" w:cs="Times New Roman"/>
                <w:sz w:val="24"/>
              </w:rPr>
            </w:pPr>
            <w:ins w:id="889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0" w:author="Rakesh R Nair" w:date="2019-03-08T22:55:00Z"/>
                <w:rFonts w:ascii="Times New Roman" w:hAnsi="Times New Roman" w:cs="Times New Roman"/>
                <w:sz w:val="24"/>
              </w:rPr>
            </w:pPr>
            <w:ins w:id="891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Name of the program</w:t>
              </w:r>
            </w:ins>
          </w:p>
        </w:tc>
      </w:tr>
      <w:tr w:rsidR="00032839" w:rsidRPr="00AC4AAA" w:rsidTr="00C7024F">
        <w:trPr>
          <w:ins w:id="892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3" w:author="Rakesh R Nair" w:date="2019-03-08T22:56:00Z"/>
                <w:rFonts w:ascii="Times New Roman" w:hAnsi="Times New Roman" w:cs="Times New Roman"/>
                <w:sz w:val="24"/>
              </w:rPr>
            </w:pPr>
            <w:ins w:id="894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95" w:author="Rakesh R Nair" w:date="2019-03-08T22:56:00Z"/>
                <w:rFonts w:ascii="Times New Roman" w:hAnsi="Times New Roman" w:cs="Times New Roman"/>
                <w:sz w:val="24"/>
              </w:rPr>
            </w:pPr>
            <w:ins w:id="896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97" w:author="Rakesh R Nair" w:date="2019-03-08T22:56:00Z"/>
                <w:rFonts w:ascii="Times New Roman" w:hAnsi="Times New Roman" w:cs="Times New Roman"/>
                <w:sz w:val="24"/>
              </w:rPr>
            </w:pPr>
            <w:ins w:id="898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9" w:author="Rakesh R Nair" w:date="2019-03-08T22:56:00Z"/>
                <w:rFonts w:ascii="Times New Roman" w:hAnsi="Times New Roman" w:cs="Times New Roman"/>
                <w:sz w:val="24"/>
              </w:rPr>
            </w:pPr>
            <w:ins w:id="900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 of conducting</w:t>
              </w:r>
            </w:ins>
          </w:p>
        </w:tc>
      </w:tr>
      <w:tr w:rsidR="00032839" w:rsidRPr="00AC4AAA" w:rsidTr="00C7024F">
        <w:trPr>
          <w:ins w:id="901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2" w:author="Rakesh R Nair" w:date="2019-03-08T22:56:00Z"/>
                <w:rFonts w:ascii="Times New Roman" w:hAnsi="Times New Roman" w:cs="Times New Roman"/>
                <w:sz w:val="24"/>
              </w:rPr>
            </w:pPr>
            <w:ins w:id="903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4" w:author="Rakesh R Nair" w:date="2019-03-08T22:56:00Z"/>
                <w:rFonts w:ascii="Times New Roman" w:hAnsi="Times New Roman" w:cs="Times New Roman"/>
                <w:sz w:val="24"/>
              </w:rPr>
            </w:pPr>
            <w:ins w:id="905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6" w:author="Rakesh R Nair" w:date="2019-03-08T22:56:00Z"/>
                <w:rFonts w:ascii="Times New Roman" w:hAnsi="Times New Roman" w:cs="Times New Roman"/>
                <w:sz w:val="24"/>
              </w:rPr>
            </w:pPr>
            <w:ins w:id="907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8" w:author="Rakesh R Nair" w:date="2019-03-08T22:56:00Z"/>
                <w:rFonts w:ascii="Times New Roman" w:hAnsi="Times New Roman" w:cs="Times New Roman"/>
                <w:sz w:val="24"/>
              </w:rPr>
            </w:pPr>
            <w:ins w:id="909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Time of starting program</w:t>
              </w:r>
            </w:ins>
          </w:p>
        </w:tc>
      </w:tr>
      <w:tr w:rsidR="00032839" w:rsidRPr="00AC4AAA" w:rsidTr="00C7024F">
        <w:trPr>
          <w:ins w:id="910" w:author="Rakesh R Nair" w:date="2019-03-08T22:57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1" w:author="Rakesh R Nair" w:date="2019-03-08T22:57:00Z"/>
                <w:rFonts w:ascii="Times New Roman" w:hAnsi="Times New Roman" w:cs="Times New Roman"/>
                <w:sz w:val="24"/>
              </w:rPr>
            </w:pPr>
            <w:ins w:id="912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3" w:author="Rakesh R Nair" w:date="2019-03-08T22:57:00Z"/>
                <w:rFonts w:ascii="Times New Roman" w:hAnsi="Times New Roman" w:cs="Times New Roman"/>
                <w:sz w:val="24"/>
              </w:rPr>
            </w:pPr>
            <w:ins w:id="914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5" w:author="Rakesh R Nair" w:date="2019-03-08T22:57:00Z"/>
                <w:rFonts w:ascii="Times New Roman" w:hAnsi="Times New Roman" w:cs="Times New Roman"/>
                <w:sz w:val="24"/>
              </w:rPr>
            </w:pPr>
            <w:ins w:id="916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7" w:author="Rakesh R Nair" w:date="2019-03-08T22:57:00Z"/>
                <w:rFonts w:ascii="Times New Roman" w:hAnsi="Times New Roman" w:cs="Times New Roman"/>
                <w:sz w:val="24"/>
              </w:rPr>
            </w:pPr>
            <w:ins w:id="918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Place of conducting</w:t>
              </w:r>
            </w:ins>
          </w:p>
        </w:tc>
      </w:tr>
      <w:tr w:rsidR="00032839" w:rsidRPr="00AC4AAA" w:rsidTr="00C7024F">
        <w:trPr>
          <w:ins w:id="919" w:author="Rakesh R Nair" w:date="2019-03-08T22:58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0" w:author="Rakesh R Nair" w:date="2019-03-08T22:58:00Z"/>
                <w:rFonts w:ascii="Times New Roman" w:hAnsi="Times New Roman" w:cs="Times New Roman"/>
                <w:sz w:val="24"/>
              </w:rPr>
            </w:pPr>
            <w:ins w:id="921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2" w:author="Rakesh R Nair" w:date="2019-03-08T22:58:00Z"/>
                <w:rFonts w:ascii="Times New Roman" w:hAnsi="Times New Roman" w:cs="Times New Roman"/>
                <w:sz w:val="24"/>
              </w:rPr>
            </w:pPr>
            <w:ins w:id="923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4" w:author="Rakesh R Nair" w:date="2019-03-08T22:58:00Z"/>
                <w:rFonts w:ascii="Times New Roman" w:hAnsi="Times New Roman" w:cs="Times New Roman"/>
                <w:sz w:val="24"/>
              </w:rPr>
            </w:pPr>
            <w:ins w:id="925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6" w:author="Rakesh R Nair" w:date="2019-03-08T22:58:00Z"/>
                <w:rFonts w:ascii="Times New Roman" w:hAnsi="Times New Roman" w:cs="Times New Roman"/>
                <w:sz w:val="24"/>
              </w:rPr>
            </w:pPr>
            <w:ins w:id="927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Pending or cancelled or conducted</w:t>
              </w:r>
            </w:ins>
          </w:p>
        </w:tc>
      </w:tr>
    </w:tbl>
    <w:p w:rsidR="00F51D54" w:rsidRDefault="00F51D54" w:rsidP="00361A55">
      <w:pPr>
        <w:rPr>
          <w:ins w:id="928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29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30" w:author="Rakesh R Nair" w:date="2019-03-10T10:45:00Z"/>
          <w:rFonts w:ascii="Times New Roman" w:hAnsi="Times New Roman" w:cs="Times New Roman"/>
          <w:b/>
          <w:sz w:val="28"/>
          <w:szCs w:val="28"/>
        </w:rPr>
      </w:pPr>
    </w:p>
    <w:p w:rsidR="00C7024F" w:rsidRDefault="00C7024F" w:rsidP="00361A55">
      <w:pPr>
        <w:rPr>
          <w:ins w:id="931" w:author="Rakesh R Nair" w:date="2019-03-10T10:46:00Z"/>
          <w:rFonts w:ascii="Times New Roman" w:hAnsi="Times New Roman" w:cs="Times New Roman"/>
          <w:b/>
          <w:sz w:val="28"/>
          <w:szCs w:val="28"/>
        </w:rPr>
      </w:pPr>
      <w:ins w:id="932" w:author="Rakesh R Nair" w:date="2019-03-10T10:45:00Z">
        <w:r>
          <w:rPr>
            <w:rFonts w:ascii="Times New Roman" w:hAnsi="Times New Roman" w:cs="Times New Roman"/>
            <w:b/>
            <w:sz w:val="28"/>
            <w:szCs w:val="28"/>
          </w:rPr>
          <w:lastRenderedPageBreak/>
          <w:t>Tbl_activity</w:t>
        </w:r>
        <w:r>
          <w:rPr>
            <w:rFonts w:ascii="Times New Roman" w:hAnsi="Times New Roman" w:cs="Times New Roman"/>
            <w:b/>
            <w:sz w:val="28"/>
            <w:szCs w:val="28"/>
          </w:rPr>
          <w:softHyphen/>
          <w:t>_items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24F" w:rsidRPr="00361A55" w:rsidTr="00C7024F">
        <w:trPr>
          <w:ins w:id="933" w:author="Rakesh R Nair" w:date="2019-03-10T10:46:00Z"/>
        </w:trPr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34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35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36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37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38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39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40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41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7024F" w:rsidRPr="00AC4AAA" w:rsidTr="00C7024F">
        <w:trPr>
          <w:ins w:id="942" w:author="Rakesh R Nair" w:date="2019-03-10T10:46:00Z"/>
        </w:trPr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43" w:author="Rakesh R Nair" w:date="2019-03-10T10:46:00Z"/>
                <w:rFonts w:ascii="Times New Roman" w:hAnsi="Times New Roman" w:cs="Times New Roman"/>
                <w:sz w:val="24"/>
              </w:rPr>
            </w:pPr>
            <w:ins w:id="944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item_id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45" w:author="Rakesh R Nair" w:date="2019-03-10T10:46:00Z"/>
                <w:rFonts w:ascii="Times New Roman" w:hAnsi="Times New Roman" w:cs="Times New Roman"/>
                <w:sz w:val="24"/>
              </w:rPr>
            </w:pPr>
            <w:ins w:id="946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47" w:author="Rakesh R Nair" w:date="2019-03-10T10:46:00Z"/>
                <w:rFonts w:ascii="Times New Roman" w:hAnsi="Times New Roman" w:cs="Times New Roman"/>
                <w:sz w:val="24"/>
              </w:rPr>
            </w:pPr>
            <w:ins w:id="948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49" w:author="Rakesh R Nair" w:date="2019-03-10T10:46:00Z"/>
                <w:rFonts w:ascii="Times New Roman" w:hAnsi="Times New Roman" w:cs="Times New Roman"/>
                <w:sz w:val="24"/>
              </w:rPr>
            </w:pPr>
            <w:ins w:id="950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Id of the cultural activity  items</w:t>
              </w:r>
            </w:ins>
          </w:p>
        </w:tc>
      </w:tr>
      <w:tr w:rsidR="00C7024F" w:rsidRPr="00AC4AAA" w:rsidTr="00C7024F">
        <w:trPr>
          <w:ins w:id="951" w:author="Rakesh R Nair" w:date="2019-03-10T10:46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52" w:author="Rakesh R Nair" w:date="2019-03-10T10:46:00Z"/>
                <w:rFonts w:ascii="Times New Roman" w:hAnsi="Times New Roman" w:cs="Times New Roman"/>
                <w:sz w:val="24"/>
              </w:rPr>
            </w:pPr>
            <w:ins w:id="953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4" w:author="Rakesh R Nair" w:date="2019-03-10T10:46:00Z"/>
                <w:rFonts w:ascii="Times New Roman" w:hAnsi="Times New Roman" w:cs="Times New Roman"/>
                <w:sz w:val="24"/>
              </w:rPr>
            </w:pPr>
            <w:ins w:id="955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6" w:author="Rakesh R Nair" w:date="2019-03-10T10:46:00Z"/>
                <w:rFonts w:ascii="Times New Roman" w:hAnsi="Times New Roman" w:cs="Times New Roman"/>
                <w:sz w:val="24"/>
              </w:rPr>
            </w:pPr>
            <w:ins w:id="957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58" w:author="Rakesh R Nair" w:date="2019-03-10T10:46:00Z"/>
                <w:rFonts w:ascii="Times New Roman" w:hAnsi="Times New Roman" w:cs="Times New Roman"/>
                <w:sz w:val="24"/>
              </w:rPr>
            </w:pPr>
            <w:ins w:id="959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References the PK from tbl_cul_act</w:t>
              </w:r>
            </w:ins>
            <w:ins w:id="960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ivity</w:t>
              </w:r>
            </w:ins>
          </w:p>
        </w:tc>
      </w:tr>
      <w:tr w:rsidR="00C7024F" w:rsidRPr="00AC4AAA" w:rsidTr="00C7024F">
        <w:trPr>
          <w:ins w:id="961" w:author="Rakesh R Nair" w:date="2019-03-10T10:48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2" w:author="Rakesh R Nair" w:date="2019-03-10T10:48:00Z"/>
                <w:rFonts w:ascii="Times New Roman" w:hAnsi="Times New Roman" w:cs="Times New Roman"/>
                <w:sz w:val="24"/>
              </w:rPr>
            </w:pPr>
            <w:ins w:id="963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4" w:author="Rakesh R Nair" w:date="2019-03-10T10:48:00Z"/>
                <w:rFonts w:ascii="Times New Roman" w:hAnsi="Times New Roman" w:cs="Times New Roman"/>
                <w:sz w:val="24"/>
              </w:rPr>
            </w:pPr>
            <w:ins w:id="965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6" w:author="Rakesh R Nair" w:date="2019-03-10T10:48:00Z"/>
                <w:rFonts w:ascii="Times New Roman" w:hAnsi="Times New Roman" w:cs="Times New Roman"/>
                <w:sz w:val="24"/>
              </w:rPr>
            </w:pPr>
            <w:ins w:id="967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8" w:author="Rakesh R Nair" w:date="2019-03-10T10:48:00Z"/>
                <w:rFonts w:ascii="Times New Roman" w:hAnsi="Times New Roman" w:cs="Times New Roman"/>
                <w:sz w:val="24"/>
              </w:rPr>
            </w:pPr>
            <w:ins w:id="969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C7024F" w:rsidRPr="00AC4AAA" w:rsidTr="00C7024F">
        <w:trPr>
          <w:ins w:id="970" w:author="Rakesh R Nair" w:date="2019-03-10T10:51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1" w:author="Rakesh R Nair" w:date="2019-03-10T10:51:00Z"/>
                <w:rFonts w:ascii="Times New Roman" w:hAnsi="Times New Roman" w:cs="Times New Roman"/>
                <w:sz w:val="24"/>
              </w:rPr>
            </w:pPr>
            <w:ins w:id="972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item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3" w:author="Rakesh R Nair" w:date="2019-03-10T10:51:00Z"/>
                <w:rFonts w:ascii="Times New Roman" w:hAnsi="Times New Roman" w:cs="Times New Roman"/>
                <w:sz w:val="24"/>
              </w:rPr>
            </w:pPr>
            <w:ins w:id="974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5" w:author="Rakesh R Nair" w:date="2019-03-10T10:51:00Z"/>
                <w:rFonts w:ascii="Times New Roman" w:hAnsi="Times New Roman" w:cs="Times New Roman"/>
                <w:sz w:val="24"/>
              </w:rPr>
            </w:pPr>
            <w:ins w:id="976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7" w:author="Rakesh R Nair" w:date="2019-03-10T10:51:00Z"/>
                <w:rFonts w:ascii="Times New Roman" w:hAnsi="Times New Roman" w:cs="Times New Roman"/>
                <w:sz w:val="24"/>
              </w:rPr>
            </w:pPr>
            <w:ins w:id="978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  <w:r w:rsidR="00A3647D">
                <w:rPr>
                  <w:rFonts w:ascii="Times New Roman" w:hAnsi="Times New Roman" w:cs="Times New Roman"/>
                  <w:sz w:val="24"/>
                </w:rPr>
                <w:t xml:space="preserve"> of activity item</w:t>
              </w:r>
            </w:ins>
          </w:p>
        </w:tc>
      </w:tr>
      <w:tr w:rsidR="00A3647D" w:rsidRPr="00AC4AAA" w:rsidTr="00C7024F">
        <w:trPr>
          <w:ins w:id="979" w:author="Rakesh R Nair" w:date="2019-03-10T10:52:00Z"/>
        </w:trPr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0" w:author="Rakesh R Nair" w:date="2019-03-10T10:52:00Z"/>
                <w:rFonts w:ascii="Times New Roman" w:hAnsi="Times New Roman" w:cs="Times New Roman"/>
                <w:sz w:val="24"/>
              </w:rPr>
            </w:pPr>
            <w:ins w:id="981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2" w:author="Rakesh R Nair" w:date="2019-03-10T10:52:00Z"/>
                <w:rFonts w:ascii="Times New Roman" w:hAnsi="Times New Roman" w:cs="Times New Roman"/>
                <w:sz w:val="24"/>
              </w:rPr>
            </w:pPr>
            <w:ins w:id="983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4" w:author="Rakesh R Nair" w:date="2019-03-10T10:52:00Z"/>
                <w:rFonts w:ascii="Times New Roman" w:hAnsi="Times New Roman" w:cs="Times New Roman"/>
                <w:sz w:val="24"/>
              </w:rPr>
            </w:pPr>
            <w:ins w:id="985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86" w:author="Rakesh R Nair" w:date="2019-03-10T10:52:00Z"/>
                <w:rFonts w:ascii="Times New Roman" w:hAnsi="Times New Roman" w:cs="Times New Roman"/>
                <w:sz w:val="24"/>
              </w:rPr>
            </w:pPr>
            <w:ins w:id="987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References the PK from tbl_member_details</w:t>
              </w:r>
            </w:ins>
            <w:bookmarkStart w:id="988" w:name="_GoBack"/>
            <w:bookmarkEnd w:id="988"/>
          </w:p>
        </w:tc>
      </w:tr>
    </w:tbl>
    <w:p w:rsidR="00C7024F" w:rsidRDefault="00C7024F" w:rsidP="00361A55">
      <w:pPr>
        <w:rPr>
          <w:ins w:id="989" w:author="Rakesh R Nair" w:date="2019-03-08T22:39:00Z"/>
          <w:rFonts w:ascii="Times New Roman" w:hAnsi="Times New Roman" w:cs="Times New Roman"/>
          <w:b/>
          <w:sz w:val="28"/>
          <w:szCs w:val="28"/>
        </w:rPr>
      </w:pPr>
    </w:p>
    <w:p w:rsidR="00032839" w:rsidRPr="00361A55" w:rsidRDefault="00032839" w:rsidP="00361A55">
      <w:pPr>
        <w:rPr>
          <w:rFonts w:ascii="Times New Roman" w:hAnsi="Times New Roman" w:cs="Times New Roman"/>
          <w:b/>
          <w:sz w:val="28"/>
          <w:szCs w:val="28"/>
        </w:rPr>
      </w:pPr>
    </w:p>
    <w:sectPr w:rsidR="00032839" w:rsidRPr="003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2A" w:rsidRDefault="0027462A" w:rsidP="00824E83">
      <w:pPr>
        <w:spacing w:after="0" w:line="240" w:lineRule="auto"/>
      </w:pPr>
      <w:r>
        <w:separator/>
      </w:r>
    </w:p>
  </w:endnote>
  <w:endnote w:type="continuationSeparator" w:id="0">
    <w:p w:rsidR="0027462A" w:rsidRDefault="0027462A" w:rsidP="0082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2A" w:rsidRDefault="0027462A" w:rsidP="00824E83">
      <w:pPr>
        <w:spacing w:after="0" w:line="240" w:lineRule="auto"/>
      </w:pPr>
      <w:r>
        <w:separator/>
      </w:r>
    </w:p>
  </w:footnote>
  <w:footnote w:type="continuationSeparator" w:id="0">
    <w:p w:rsidR="0027462A" w:rsidRDefault="0027462A" w:rsidP="00824E8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kesh R Nair">
    <w15:presenceInfo w15:providerId="Windows Live" w15:userId="b177e4f9e03d7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CB"/>
    <w:rsid w:val="00000ACC"/>
    <w:rsid w:val="00032839"/>
    <w:rsid w:val="00204869"/>
    <w:rsid w:val="002060C6"/>
    <w:rsid w:val="0027462A"/>
    <w:rsid w:val="00290C02"/>
    <w:rsid w:val="002B5ABF"/>
    <w:rsid w:val="002C4F84"/>
    <w:rsid w:val="003127C5"/>
    <w:rsid w:val="003262A3"/>
    <w:rsid w:val="00361A55"/>
    <w:rsid w:val="003B7C5D"/>
    <w:rsid w:val="00425696"/>
    <w:rsid w:val="004D15E3"/>
    <w:rsid w:val="00503E71"/>
    <w:rsid w:val="0068691D"/>
    <w:rsid w:val="007C375E"/>
    <w:rsid w:val="008215EB"/>
    <w:rsid w:val="00824E83"/>
    <w:rsid w:val="008B2BD0"/>
    <w:rsid w:val="008B4039"/>
    <w:rsid w:val="008D7B26"/>
    <w:rsid w:val="00A3647D"/>
    <w:rsid w:val="00A8283A"/>
    <w:rsid w:val="00AC4AAA"/>
    <w:rsid w:val="00B47BB3"/>
    <w:rsid w:val="00C7024F"/>
    <w:rsid w:val="00CA7765"/>
    <w:rsid w:val="00D15B53"/>
    <w:rsid w:val="00DE1ACB"/>
    <w:rsid w:val="00E50B1C"/>
    <w:rsid w:val="00EB67B5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0775-4D78-45C3-BDDC-ED8F8FEA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83"/>
  </w:style>
  <w:style w:type="paragraph" w:styleId="Footer">
    <w:name w:val="footer"/>
    <w:basedOn w:val="Normal"/>
    <w:link w:val="Foot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B9D5-3CE6-4A87-8037-8C57D7BD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 Nair</dc:creator>
  <cp:keywords/>
  <dc:description/>
  <cp:lastModifiedBy>Rakesh R Nair</cp:lastModifiedBy>
  <cp:revision>14</cp:revision>
  <dcterms:created xsi:type="dcterms:W3CDTF">2019-03-08T08:13:00Z</dcterms:created>
  <dcterms:modified xsi:type="dcterms:W3CDTF">2019-03-10T05:24:00Z</dcterms:modified>
</cp:coreProperties>
</file>