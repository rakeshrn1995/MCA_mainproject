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84" w:rsidRPr="00DE1ACB" w:rsidRDefault="00DE1ACB" w:rsidP="00DE1ACB">
      <w:pPr>
        <w:jc w:val="center"/>
        <w:rPr>
          <w:rFonts w:ascii="Times New Roman" w:hAnsi="Times New Roman" w:cs="Times New Roman"/>
          <w:b/>
          <w:sz w:val="40"/>
        </w:rPr>
      </w:pPr>
      <w:r w:rsidRPr="00DE1ACB">
        <w:rPr>
          <w:rFonts w:ascii="Times New Roman" w:hAnsi="Times New Roman" w:cs="Times New Roman"/>
          <w:b/>
          <w:sz w:val="40"/>
        </w:rPr>
        <w:t>TABLE DESIGN</w:t>
      </w:r>
    </w:p>
    <w:p w:rsidR="00DE1ACB" w:rsidRPr="00EB67B5" w:rsidRDefault="002B5ABF" w:rsidP="002B5ABF">
      <w:pPr>
        <w:rPr>
          <w:rFonts w:ascii="Times New Roman" w:hAnsi="Times New Roman" w:cs="Times New Roman"/>
          <w:sz w:val="28"/>
          <w:rPrChange w:id="0" w:author="Rakesh R Nair" w:date="2019-03-08T21:07:00Z">
            <w:rPr>
              <w:rFonts w:ascii="Times New Roman" w:hAnsi="Times New Roman" w:cs="Times New Roman"/>
              <w:b/>
              <w:sz w:val="28"/>
            </w:rPr>
          </w:rPrChange>
        </w:rPr>
      </w:pPr>
      <w:r w:rsidRPr="00361A55">
        <w:rPr>
          <w:rFonts w:ascii="Times New Roman" w:hAnsi="Times New Roman" w:cs="Times New Roman"/>
          <w:b/>
          <w:sz w:val="28"/>
        </w:rPr>
        <w:t>Tbl_user</w:t>
      </w:r>
      <w:ins w:id="1" w:author="Rakesh R Nair" w:date="2019-03-08T20:46:00Z">
        <w:r w:rsidR="00D15B53">
          <w:rPr>
            <w:rFonts w:ascii="Times New Roman" w:hAnsi="Times New Roman" w:cs="Times New Roman"/>
            <w:b/>
            <w:sz w:val="28"/>
          </w:rPr>
          <w:t xml:space="preserve"> </w:t>
        </w:r>
        <w:r w:rsidR="00D15B53" w:rsidRPr="00EB67B5">
          <w:rPr>
            <w:rFonts w:ascii="Times New Roman" w:hAnsi="Times New Roman" w:cs="Times New Roman"/>
            <w:sz w:val="28"/>
            <w:rPrChange w:id="2" w:author="Rakesh R Nair" w:date="2019-03-08T21:07:00Z">
              <w:rPr>
                <w:rFonts w:ascii="Times New Roman" w:hAnsi="Times New Roman" w:cs="Times New Roman"/>
                <w:b/>
                <w:sz w:val="28"/>
              </w:rPr>
            </w:rPrChange>
          </w:rPr>
          <w:t>(Used to store user details)</w:t>
        </w:r>
      </w:ins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2"/>
      </w:tblGrid>
      <w:tr w:rsidR="00DE1ACB" w:rsidTr="00DE1ACB">
        <w:trPr>
          <w:trHeight w:val="188"/>
        </w:trPr>
        <w:tc>
          <w:tcPr>
            <w:tcW w:w="2292" w:type="dxa"/>
          </w:tcPr>
          <w:p w:rsidR="00DE1ACB" w:rsidRPr="00361A55" w:rsidRDefault="00DE1ACB" w:rsidP="00DE1A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92" w:type="dxa"/>
          </w:tcPr>
          <w:p w:rsidR="00DE1ACB" w:rsidRPr="00361A55" w:rsidRDefault="00DE1ACB" w:rsidP="00DE1A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92" w:type="dxa"/>
          </w:tcPr>
          <w:p w:rsidR="00DE1ACB" w:rsidRPr="00361A55" w:rsidRDefault="00DE1ACB" w:rsidP="00DE1A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92" w:type="dxa"/>
          </w:tcPr>
          <w:p w:rsidR="00DE1ACB" w:rsidRPr="00361A55" w:rsidRDefault="00DE1ACB" w:rsidP="00DE1AC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DE1ACB" w:rsidRPr="00361A55" w:rsidTr="00DE1ACB">
        <w:trPr>
          <w:trHeight w:val="169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Id of the user</w:t>
            </w:r>
          </w:p>
        </w:tc>
      </w:tr>
      <w:tr w:rsidR="00DE1ACB" w:rsidRPr="00361A55" w:rsidTr="00DE1ACB">
        <w:trPr>
          <w:trHeight w:val="339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First name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mname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Middle name of the user</w:t>
            </w:r>
          </w:p>
        </w:tc>
      </w:tr>
      <w:tr w:rsidR="00DE1ACB" w:rsidRPr="00361A55" w:rsidTr="00DE1ACB">
        <w:trPr>
          <w:trHeight w:val="339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Last name of the user</w:t>
            </w:r>
          </w:p>
        </w:tc>
      </w:tr>
      <w:tr w:rsidR="00DE1ACB" w:rsidRPr="00361A55" w:rsidTr="00DE1ACB">
        <w:trPr>
          <w:trHeight w:val="163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Age of the user</w:t>
            </w:r>
          </w:p>
        </w:tc>
      </w:tr>
      <w:tr w:rsidR="00DE1ACB" w:rsidRPr="00361A55" w:rsidTr="00DE1ACB">
        <w:trPr>
          <w:trHeight w:val="339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Gender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blood_grp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Blood group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DE1ACB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Job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hname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House name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hno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House number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Email of the user</w:t>
            </w:r>
          </w:p>
        </w:tc>
      </w:tr>
      <w:tr w:rsidR="00DE1ACB" w:rsidRPr="00361A55" w:rsidTr="00DE1ACB">
        <w:trPr>
          <w:trHeight w:val="333"/>
        </w:trPr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DE1ACB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Password of the user</w:t>
            </w:r>
          </w:p>
        </w:tc>
      </w:tr>
      <w:tr w:rsidR="002B5ABF" w:rsidRPr="00361A55" w:rsidTr="00DE1ACB">
        <w:trPr>
          <w:trHeight w:val="333"/>
        </w:trPr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Phone number of the user</w:t>
            </w:r>
          </w:p>
        </w:tc>
      </w:tr>
      <w:tr w:rsidR="002B5ABF" w:rsidRPr="00361A55" w:rsidTr="00DE1ACB">
        <w:trPr>
          <w:trHeight w:val="333"/>
        </w:trPr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Photo of the user</w:t>
            </w:r>
          </w:p>
        </w:tc>
      </w:tr>
      <w:tr w:rsidR="002B5ABF" w:rsidRPr="00361A55" w:rsidTr="00DE1ACB">
        <w:trPr>
          <w:trHeight w:val="333"/>
        </w:trPr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92" w:type="dxa"/>
          </w:tcPr>
          <w:p w:rsidR="002B5ABF" w:rsidRPr="00AC4AAA" w:rsidRDefault="002B5ABF" w:rsidP="00DE1A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AAA">
              <w:rPr>
                <w:rFonts w:ascii="Times New Roman" w:hAnsi="Times New Roman" w:cs="Times New Roman"/>
                <w:sz w:val="24"/>
                <w:szCs w:val="24"/>
              </w:rPr>
              <w:t>Accepted or Rejected</w:t>
            </w:r>
          </w:p>
        </w:tc>
      </w:tr>
    </w:tbl>
    <w:p w:rsidR="00DE1ACB" w:rsidRPr="00361A55" w:rsidRDefault="00361A55" w:rsidP="00DE1A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A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61A55" w:rsidRPr="00EB67B5" w:rsidRDefault="00361A55" w:rsidP="00361A55">
      <w:pPr>
        <w:rPr>
          <w:rFonts w:ascii="Times New Roman" w:hAnsi="Times New Roman" w:cs="Times New Roman"/>
          <w:sz w:val="28"/>
          <w:szCs w:val="28"/>
          <w:rPrChange w:id="3" w:author="Rakesh R Nair" w:date="2019-03-08T21:07:00Z">
            <w:rPr>
              <w:rFonts w:ascii="Times New Roman" w:hAnsi="Times New Roman" w:cs="Times New Roman"/>
              <w:b/>
              <w:sz w:val="28"/>
              <w:szCs w:val="28"/>
            </w:rPr>
          </w:rPrChange>
        </w:rPr>
      </w:pPr>
      <w:r w:rsidRPr="00361A55">
        <w:rPr>
          <w:rFonts w:ascii="Times New Roman" w:hAnsi="Times New Roman" w:cs="Times New Roman"/>
          <w:b/>
          <w:sz w:val="28"/>
          <w:szCs w:val="28"/>
        </w:rPr>
        <w:t>Tbl_member_details</w:t>
      </w:r>
      <w:ins w:id="4" w:author="Rakesh R Nair" w:date="2019-03-08T20:47:00Z">
        <w:r w:rsidR="00D15B53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D15B53" w:rsidRPr="00EB67B5">
          <w:rPr>
            <w:rFonts w:ascii="Times New Roman" w:hAnsi="Times New Roman" w:cs="Times New Roman"/>
            <w:sz w:val="28"/>
            <w:szCs w:val="28"/>
            <w:rPrChange w:id="5" w:author="Rakesh R Nair" w:date="2019-03-08T21:07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family member details</w:t>
        </w:r>
      </w:ins>
      <w:ins w:id="6" w:author="Rakesh R Nair" w:date="2019-03-08T20:48:00Z">
        <w:r w:rsidR="00D15B53" w:rsidRPr="00EB67B5">
          <w:rPr>
            <w:rFonts w:ascii="Times New Roman" w:hAnsi="Times New Roman" w:cs="Times New Roman"/>
            <w:sz w:val="28"/>
            <w:szCs w:val="28"/>
            <w:rPrChange w:id="7" w:author="Rakesh R Nair" w:date="2019-03-08T21:07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1A55" w:rsidTr="00361A55">
        <w:tc>
          <w:tcPr>
            <w:tcW w:w="2254" w:type="dxa"/>
          </w:tcPr>
          <w:p w:rsidR="00361A55" w:rsidRPr="00361A55" w:rsidRDefault="00361A55" w:rsidP="00361A5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54" w:type="dxa"/>
          </w:tcPr>
          <w:p w:rsidR="00361A55" w:rsidRPr="00361A55" w:rsidRDefault="00361A55" w:rsidP="00361A5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54" w:type="dxa"/>
          </w:tcPr>
          <w:p w:rsidR="00361A55" w:rsidRPr="00361A55" w:rsidRDefault="00361A55" w:rsidP="00361A5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54" w:type="dxa"/>
          </w:tcPr>
          <w:p w:rsidR="00361A55" w:rsidRPr="00361A55" w:rsidRDefault="00361A55" w:rsidP="00361A5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m_id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PRIMARY KEY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 xml:space="preserve">Id of the family member 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user_id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FOREIGN KEY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References the PK of the tbl_user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fname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First name of the family member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 xml:space="preserve">mname 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361A55" w:rsidRPr="00AC4AAA" w:rsidRDefault="00361A55" w:rsidP="00361A5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Middle name of the family member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age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Age of the family member</w:t>
            </w:r>
          </w:p>
        </w:tc>
      </w:tr>
      <w:tr w:rsidR="00361A55" w:rsidTr="00361A55"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gender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361A55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Gender of the family member</w:t>
            </w:r>
          </w:p>
        </w:tc>
      </w:tr>
      <w:tr w:rsidR="008D7B26" w:rsidTr="00361A55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blood_grp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Blood group of the family member</w:t>
            </w:r>
          </w:p>
        </w:tc>
      </w:tr>
      <w:tr w:rsidR="00D15B53" w:rsidTr="00361A55">
        <w:trPr>
          <w:ins w:id="8" w:author="Rakesh R Nair" w:date="2019-03-08T20:48:00Z"/>
        </w:trPr>
        <w:tc>
          <w:tcPr>
            <w:tcW w:w="2254" w:type="dxa"/>
          </w:tcPr>
          <w:p w:rsidR="00D15B53" w:rsidRPr="00AC4AAA" w:rsidRDefault="00D15B53" w:rsidP="008D7B26">
            <w:pPr>
              <w:jc w:val="center"/>
              <w:rPr>
                <w:ins w:id="9" w:author="Rakesh R Nair" w:date="2019-03-08T20:48:00Z"/>
                <w:rFonts w:ascii="Times New Roman" w:hAnsi="Times New Roman" w:cs="Times New Roman"/>
                <w:sz w:val="24"/>
                <w:szCs w:val="28"/>
              </w:rPr>
            </w:pPr>
            <w:ins w:id="10" w:author="Rakesh R Nair" w:date="2019-03-08T20:48:00Z">
              <w:r>
                <w:rPr>
                  <w:rFonts w:ascii="Times New Roman" w:hAnsi="Times New Roman" w:cs="Times New Roman"/>
                  <w:sz w:val="24"/>
                  <w:szCs w:val="28"/>
                </w:rPr>
                <w:t>job</w:t>
              </w:r>
            </w:ins>
          </w:p>
        </w:tc>
        <w:tc>
          <w:tcPr>
            <w:tcW w:w="2254" w:type="dxa"/>
          </w:tcPr>
          <w:p w:rsidR="00D15B53" w:rsidRPr="00AC4AAA" w:rsidRDefault="00D15B53" w:rsidP="008D7B26">
            <w:pPr>
              <w:jc w:val="center"/>
              <w:rPr>
                <w:ins w:id="11" w:author="Rakesh R Nair" w:date="2019-03-08T20:48:00Z"/>
                <w:rFonts w:ascii="Times New Roman" w:hAnsi="Times New Roman" w:cs="Times New Roman"/>
                <w:sz w:val="24"/>
                <w:szCs w:val="28"/>
              </w:rPr>
            </w:pPr>
            <w:ins w:id="12" w:author="Rakesh R Nair" w:date="2019-03-08T20:48:00Z">
              <w:r>
                <w:rPr>
                  <w:rFonts w:ascii="Times New Roman" w:hAnsi="Times New Roman" w:cs="Times New Roman"/>
                  <w:sz w:val="24"/>
                  <w:szCs w:val="28"/>
                </w:rPr>
                <w:t>TEXT</w:t>
              </w:r>
            </w:ins>
          </w:p>
        </w:tc>
        <w:tc>
          <w:tcPr>
            <w:tcW w:w="2254" w:type="dxa"/>
          </w:tcPr>
          <w:p w:rsidR="00D15B53" w:rsidRPr="00AC4AAA" w:rsidRDefault="00D15B53" w:rsidP="008D7B26">
            <w:pPr>
              <w:jc w:val="center"/>
              <w:rPr>
                <w:ins w:id="13" w:author="Rakesh R Nair" w:date="2019-03-08T20:48:00Z"/>
                <w:rFonts w:ascii="Times New Roman" w:hAnsi="Times New Roman" w:cs="Times New Roman"/>
                <w:sz w:val="24"/>
                <w:szCs w:val="28"/>
              </w:rPr>
            </w:pPr>
            <w:ins w:id="14" w:author="Rakesh R Nair" w:date="2019-03-08T20:48:00Z">
              <w:r>
                <w:rPr>
                  <w:rFonts w:ascii="Times New Roman" w:hAnsi="Times New Roman" w:cs="Times New Roman"/>
                  <w:sz w:val="24"/>
                  <w:szCs w:val="28"/>
                </w:rPr>
                <w:t>NOT NULL</w:t>
              </w:r>
            </w:ins>
          </w:p>
        </w:tc>
        <w:tc>
          <w:tcPr>
            <w:tcW w:w="2254" w:type="dxa"/>
          </w:tcPr>
          <w:p w:rsidR="00D15B53" w:rsidRPr="00AC4AAA" w:rsidRDefault="00D15B53" w:rsidP="008D7B26">
            <w:pPr>
              <w:jc w:val="center"/>
              <w:rPr>
                <w:ins w:id="15" w:author="Rakesh R Nair" w:date="2019-03-08T20:48:00Z"/>
                <w:rFonts w:ascii="Times New Roman" w:hAnsi="Times New Roman" w:cs="Times New Roman"/>
                <w:sz w:val="24"/>
                <w:szCs w:val="28"/>
              </w:rPr>
            </w:pPr>
            <w:ins w:id="16" w:author="Rakesh R Nair" w:date="2019-03-08T20:48:00Z">
              <w:r>
                <w:rPr>
                  <w:rFonts w:ascii="Times New Roman" w:hAnsi="Times New Roman" w:cs="Times New Roman"/>
                  <w:sz w:val="24"/>
                  <w:szCs w:val="28"/>
                </w:rPr>
                <w:t>Job of the family member</w:t>
              </w:r>
            </w:ins>
          </w:p>
        </w:tc>
      </w:tr>
    </w:tbl>
    <w:p w:rsidR="00361A55" w:rsidRDefault="00361A55" w:rsidP="00361A55">
      <w:pPr>
        <w:rPr>
          <w:rFonts w:ascii="Times New Roman" w:hAnsi="Times New Roman" w:cs="Times New Roman"/>
          <w:b/>
          <w:sz w:val="28"/>
          <w:szCs w:val="28"/>
        </w:rPr>
      </w:pPr>
    </w:p>
    <w:p w:rsidR="00AC4AAA" w:rsidDel="00824E83" w:rsidRDefault="00AC4AAA" w:rsidP="00361A55">
      <w:pPr>
        <w:rPr>
          <w:del w:id="17" w:author="Rakesh R Nair" w:date="2019-03-08T14:48:00Z"/>
          <w:rFonts w:ascii="Times New Roman" w:hAnsi="Times New Roman" w:cs="Times New Roman"/>
          <w:b/>
          <w:sz w:val="28"/>
          <w:szCs w:val="28"/>
        </w:rPr>
      </w:pPr>
    </w:p>
    <w:p w:rsidR="00824E83" w:rsidRDefault="00824E83" w:rsidP="00361A55">
      <w:pPr>
        <w:rPr>
          <w:ins w:id="18" w:author="Rakesh R Nair" w:date="2019-03-08T14:48:00Z"/>
          <w:rFonts w:ascii="Times New Roman" w:hAnsi="Times New Roman" w:cs="Times New Roman"/>
          <w:b/>
          <w:sz w:val="28"/>
          <w:szCs w:val="28"/>
        </w:rPr>
      </w:pPr>
    </w:p>
    <w:p w:rsidR="008D7B26" w:rsidRDefault="008D7B26" w:rsidP="00361A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Tbl_servant</w:t>
      </w:r>
      <w:ins w:id="19" w:author="Rakesh R Nair" w:date="2019-03-08T20:48:00Z">
        <w:r w:rsidR="00D15B53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D15B53" w:rsidRPr="00EB67B5">
          <w:rPr>
            <w:rFonts w:ascii="Times New Roman" w:hAnsi="Times New Roman" w:cs="Times New Roman"/>
            <w:sz w:val="28"/>
            <w:szCs w:val="28"/>
            <w:rPrChange w:id="20" w:author="Rakesh R Nair" w:date="2019-03-08T21:07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servant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7B26" w:rsidTr="008D7B26">
        <w:tc>
          <w:tcPr>
            <w:tcW w:w="2254" w:type="dxa"/>
          </w:tcPr>
          <w:p w:rsidR="008D7B26" w:rsidRPr="00361A55" w:rsidRDefault="008D7B26" w:rsidP="008D7B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54" w:type="dxa"/>
          </w:tcPr>
          <w:p w:rsidR="008D7B26" w:rsidRPr="00361A55" w:rsidRDefault="008D7B26" w:rsidP="008D7B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54" w:type="dxa"/>
          </w:tcPr>
          <w:p w:rsidR="008D7B26" w:rsidRPr="00361A55" w:rsidRDefault="008D7B26" w:rsidP="008D7B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54" w:type="dxa"/>
          </w:tcPr>
          <w:p w:rsidR="008D7B26" w:rsidRPr="00361A55" w:rsidRDefault="008D7B26" w:rsidP="008D7B2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servant_id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PRIMARY KEY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Id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fname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First name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mname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Middle name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lname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Last name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age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Age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gender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Gender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blood_grp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8D7B26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Blood group of the servant</w:t>
            </w:r>
          </w:p>
        </w:tc>
      </w:tr>
      <w:tr w:rsidR="008D7B26" w:rsidTr="008D7B26">
        <w:tc>
          <w:tcPr>
            <w:tcW w:w="2254" w:type="dxa"/>
          </w:tcPr>
          <w:p w:rsidR="008D7B26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phone</w:t>
            </w:r>
          </w:p>
        </w:tc>
        <w:tc>
          <w:tcPr>
            <w:tcW w:w="2254" w:type="dxa"/>
          </w:tcPr>
          <w:p w:rsidR="008D7B26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8D7B26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8D7B26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 xml:space="preserve">Phone number </w:t>
            </w:r>
            <w:del w:id="21" w:author="Rakesh R Nair" w:date="2019-03-08T14:51:00Z">
              <w:r w:rsidRPr="00AC4AAA" w:rsidDel="00824E83">
                <w:rPr>
                  <w:rFonts w:ascii="Times New Roman" w:hAnsi="Times New Roman" w:cs="Times New Roman"/>
                  <w:sz w:val="24"/>
                  <w:szCs w:val="28"/>
                </w:rPr>
                <w:delText>of the servant</w:delText>
              </w:r>
            </w:del>
          </w:p>
        </w:tc>
      </w:tr>
      <w:tr w:rsidR="007C375E" w:rsidTr="008D7B26">
        <w:tc>
          <w:tcPr>
            <w:tcW w:w="2254" w:type="dxa"/>
          </w:tcPr>
          <w:p w:rsidR="007C375E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job</w:t>
            </w:r>
          </w:p>
        </w:tc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TEXT</w:t>
            </w:r>
          </w:p>
        </w:tc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NOT NULL</w:t>
            </w:r>
          </w:p>
        </w:tc>
        <w:tc>
          <w:tcPr>
            <w:tcW w:w="2254" w:type="dxa"/>
          </w:tcPr>
          <w:p w:rsidR="007C375E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 xml:space="preserve">Job type </w:t>
            </w:r>
            <w:del w:id="22" w:author="Rakesh R Nair" w:date="2019-03-08T14:51:00Z">
              <w:r w:rsidRPr="00AC4AAA" w:rsidDel="00824E83">
                <w:rPr>
                  <w:rFonts w:ascii="Times New Roman" w:hAnsi="Times New Roman" w:cs="Times New Roman"/>
                  <w:sz w:val="24"/>
                  <w:szCs w:val="28"/>
                </w:rPr>
                <w:delText>of the servant</w:delText>
              </w:r>
            </w:del>
          </w:p>
        </w:tc>
      </w:tr>
      <w:tr w:rsidR="007C375E" w:rsidTr="008D7B26"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h_allot</w:t>
            </w:r>
          </w:p>
        </w:tc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254" w:type="dxa"/>
          </w:tcPr>
          <w:p w:rsidR="007C375E" w:rsidRPr="00AC4AAA" w:rsidRDefault="007C375E" w:rsidP="007C375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254" w:type="dxa"/>
          </w:tcPr>
          <w:p w:rsidR="007C375E" w:rsidRPr="00AC4AAA" w:rsidRDefault="007C375E" w:rsidP="008D7B26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C4AAA">
              <w:rPr>
                <w:rFonts w:ascii="Times New Roman" w:hAnsi="Times New Roman" w:cs="Times New Roman"/>
                <w:sz w:val="24"/>
                <w:szCs w:val="28"/>
              </w:rPr>
              <w:t>Number of houses allotted for work</w:t>
            </w:r>
          </w:p>
        </w:tc>
      </w:tr>
    </w:tbl>
    <w:p w:rsidR="008D7B26" w:rsidRDefault="008D7B26" w:rsidP="00361A55">
      <w:pPr>
        <w:rPr>
          <w:rFonts w:ascii="Times New Roman" w:hAnsi="Times New Roman" w:cs="Times New Roman"/>
          <w:b/>
          <w:sz w:val="28"/>
          <w:szCs w:val="28"/>
        </w:rPr>
      </w:pPr>
    </w:p>
    <w:p w:rsidR="007C375E" w:rsidRPr="00EB67B5" w:rsidRDefault="007C375E" w:rsidP="00361A55">
      <w:pPr>
        <w:rPr>
          <w:rFonts w:ascii="Times New Roman" w:hAnsi="Times New Roman" w:cs="Times New Roman"/>
          <w:sz w:val="28"/>
          <w:szCs w:val="28"/>
          <w:rPrChange w:id="23" w:author="Rakesh R Nair" w:date="2019-03-08T21:06:00Z">
            <w:rPr>
              <w:rFonts w:ascii="Times New Roman" w:hAnsi="Times New Roman" w:cs="Times New Roman"/>
              <w:b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b/>
          <w:sz w:val="28"/>
          <w:szCs w:val="28"/>
        </w:rPr>
        <w:t>Tbl_book_ctg</w:t>
      </w:r>
      <w:ins w:id="24" w:author="Rakesh R Nair" w:date="2019-03-08T21:00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25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book categories)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4AAA" w:rsidRPr="00361A55" w:rsidTr="002060C6"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AC4AAA" w:rsidRPr="00361A55" w:rsidTr="002060C6">
        <w:tc>
          <w:tcPr>
            <w:tcW w:w="2254" w:type="dxa"/>
          </w:tcPr>
          <w:p w:rsidR="00AC4AAA" w:rsidRPr="00AC4AAA" w:rsidRDefault="00F51D54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26" w:author="Rakesh R Nair" w:date="2019-03-08T22:40:00Z">
              <w:r>
                <w:rPr>
                  <w:rFonts w:ascii="Times New Roman" w:hAnsi="Times New Roman" w:cs="Times New Roman"/>
                  <w:sz w:val="24"/>
                </w:rPr>
                <w:t>b</w:t>
              </w:r>
            </w:ins>
            <w:r w:rsidR="00AC4AAA" w:rsidRPr="00AC4AAA">
              <w:rPr>
                <w:rFonts w:ascii="Times New Roman" w:hAnsi="Times New Roman" w:cs="Times New Roman"/>
                <w:sz w:val="24"/>
              </w:rPr>
              <w:t>ctg_id</w:t>
            </w:r>
          </w:p>
        </w:tc>
        <w:tc>
          <w:tcPr>
            <w:tcW w:w="2254" w:type="dxa"/>
          </w:tcPr>
          <w:p w:rsidR="00AC4AAA" w:rsidRP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254" w:type="dxa"/>
          </w:tcPr>
          <w:p w:rsidR="00AC4AAA" w:rsidRPr="00AC4AAA" w:rsidRDefault="00AC4AAA" w:rsidP="00AC4AAA">
            <w:pPr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Id of the book category</w:t>
            </w:r>
          </w:p>
        </w:tc>
      </w:tr>
      <w:tr w:rsidR="00AC4AAA" w:rsidRPr="00361A55" w:rsidTr="002060C6"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ctg_name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Name of  book category</w:t>
            </w:r>
          </w:p>
        </w:tc>
      </w:tr>
    </w:tbl>
    <w:p w:rsidR="007C375E" w:rsidRDefault="007C375E" w:rsidP="00361A55">
      <w:pPr>
        <w:rPr>
          <w:rFonts w:ascii="Times New Roman" w:hAnsi="Times New Roman" w:cs="Times New Roman"/>
          <w:b/>
          <w:sz w:val="28"/>
          <w:szCs w:val="28"/>
        </w:rPr>
      </w:pPr>
    </w:p>
    <w:p w:rsidR="00AC4AAA" w:rsidRDefault="00AC4AAA" w:rsidP="00361A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Tbl_book</w:t>
      </w:r>
      <w:ins w:id="27" w:author="Rakesh R Nair" w:date="2019-03-08T21:00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28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book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4AAA" w:rsidRPr="00361A55" w:rsidTr="002060C6"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Field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Datatype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Constraint</w:t>
            </w:r>
          </w:p>
        </w:tc>
        <w:tc>
          <w:tcPr>
            <w:tcW w:w="2254" w:type="dxa"/>
          </w:tcPr>
          <w:p w:rsidR="00AC4AAA" w:rsidRPr="00361A55" w:rsidRDefault="00AC4AAA" w:rsidP="00206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1A55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book_id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254" w:type="dxa"/>
          </w:tcPr>
          <w:p w:rsidR="00AC4AAA" w:rsidRP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4AAA"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of the book 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Pr="00AC4AAA" w:rsidRDefault="00F51D54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29" w:author="Rakesh R Nair" w:date="2019-03-08T22:40:00Z">
              <w:r>
                <w:rPr>
                  <w:rFonts w:ascii="Times New Roman" w:hAnsi="Times New Roman" w:cs="Times New Roman"/>
                  <w:sz w:val="24"/>
                </w:rPr>
                <w:t>b</w:t>
              </w:r>
            </w:ins>
            <w:r w:rsidR="00AC4AAA" w:rsidRPr="00AC4AAA">
              <w:rPr>
                <w:rFonts w:ascii="Times New Roman" w:hAnsi="Times New Roman" w:cs="Times New Roman"/>
                <w:sz w:val="24"/>
              </w:rPr>
              <w:t>c</w:t>
            </w:r>
            <w:r w:rsidR="00AC4AAA">
              <w:rPr>
                <w:rFonts w:ascii="Times New Roman" w:hAnsi="Times New Roman" w:cs="Times New Roman"/>
                <w:sz w:val="24"/>
              </w:rPr>
              <w:t>tg_id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254" w:type="dxa"/>
          </w:tcPr>
          <w:p w:rsidR="00AC4AAA" w:rsidRP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FOREIGN KEY</w:t>
            </w:r>
          </w:p>
        </w:tc>
        <w:tc>
          <w:tcPr>
            <w:tcW w:w="2254" w:type="dxa"/>
          </w:tcPr>
          <w:p w:rsidR="00AC4AAA" w:rsidRP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References the PK from tbl_book_ctg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Pr="00AC4AAA" w:rsidRDefault="0068691D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30" w:author="Rakesh R Nair" w:date="2019-03-08T20:52:00Z">
              <w:r>
                <w:rPr>
                  <w:rFonts w:ascii="Times New Roman" w:hAnsi="Times New Roman" w:cs="Times New Roman"/>
                  <w:sz w:val="24"/>
                </w:rPr>
                <w:t>b</w:t>
              </w:r>
            </w:ins>
            <w:del w:id="31" w:author="Rakesh R Nair" w:date="2019-03-08T20:52:00Z">
              <w:r w:rsidDel="0068691D">
                <w:rPr>
                  <w:rFonts w:ascii="Times New Roman" w:hAnsi="Times New Roman" w:cs="Times New Roman"/>
                  <w:sz w:val="24"/>
                </w:rPr>
                <w:delText>B</w:delText>
              </w:r>
            </w:del>
            <w:r w:rsidR="00AC4AAA">
              <w:rPr>
                <w:rFonts w:ascii="Times New Roman" w:hAnsi="Times New Roman" w:cs="Times New Roman"/>
                <w:sz w:val="24"/>
              </w:rPr>
              <w:t>ook</w:t>
            </w:r>
            <w:ins w:id="32" w:author="Rakesh R Nair" w:date="2019-03-08T20:52:00Z">
              <w:r>
                <w:rPr>
                  <w:rFonts w:ascii="Times New Roman" w:hAnsi="Times New Roman" w:cs="Times New Roman"/>
                  <w:sz w:val="24"/>
                </w:rPr>
                <w:t>_</w:t>
              </w:r>
            </w:ins>
            <w:r w:rsidR="00AC4AAA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 of the book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author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Author name </w:t>
            </w:r>
            <w:del w:id="33" w:author="Rakesh R Nair" w:date="2019-03-08T14:51:00Z">
              <w:r w:rsidDel="00824E83">
                <w:rPr>
                  <w:rFonts w:ascii="Times New Roman" w:hAnsi="Times New Roman" w:cs="Times New Roman"/>
                  <w:sz w:val="24"/>
                </w:rPr>
                <w:delText>of the book</w:delText>
              </w:r>
            </w:del>
          </w:p>
        </w:tc>
      </w:tr>
      <w:tr w:rsidR="00AC4AAA" w:rsidRPr="00AC4AAA" w:rsidTr="002060C6"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language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Language of the book</w:t>
            </w:r>
          </w:p>
        </w:tc>
      </w:tr>
      <w:tr w:rsidR="00824E83" w:rsidRPr="00AC4AAA" w:rsidTr="002060C6">
        <w:tc>
          <w:tcPr>
            <w:tcW w:w="2254" w:type="dxa"/>
          </w:tcPr>
          <w:p w:rsidR="00824E83" w:rsidRDefault="00824E83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</w:t>
            </w:r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824E83" w:rsidRDefault="00824E83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 about the book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book_file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Pdf file of the book</w:t>
            </w:r>
          </w:p>
        </w:tc>
      </w:tr>
      <w:tr w:rsidR="00AC4AAA" w:rsidRPr="00AC4AAA" w:rsidTr="002060C6"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image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254" w:type="dxa"/>
          </w:tcPr>
          <w:p w:rsidR="00AC4AAA" w:rsidRDefault="00AC4AAA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NOT NULL </w:t>
            </w:r>
          </w:p>
        </w:tc>
        <w:tc>
          <w:tcPr>
            <w:tcW w:w="2254" w:type="dxa"/>
          </w:tcPr>
          <w:p w:rsidR="00AC4AAA" w:rsidRDefault="00AC4AAA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Photo of the </w:t>
            </w:r>
            <w:r w:rsidR="00824E83">
              <w:rPr>
                <w:rFonts w:ascii="Times New Roman" w:hAnsi="Times New Roman" w:cs="Times New Roman"/>
                <w:sz w:val="24"/>
              </w:rPr>
              <w:t>book</w:t>
            </w:r>
          </w:p>
        </w:tc>
      </w:tr>
      <w:tr w:rsidR="00824E83" w:rsidRPr="00AC4AAA" w:rsidTr="002060C6">
        <w:trPr>
          <w:ins w:id="34" w:author="Rakesh R Nair" w:date="2019-03-08T14:46:00Z"/>
        </w:trPr>
        <w:tc>
          <w:tcPr>
            <w:tcW w:w="2254" w:type="dxa"/>
          </w:tcPr>
          <w:p w:rsidR="00824E83" w:rsidRDefault="00824E83" w:rsidP="00AC4AAA">
            <w:pPr>
              <w:jc w:val="center"/>
              <w:rPr>
                <w:ins w:id="35" w:author="Rakesh R Nair" w:date="2019-03-08T14:46:00Z"/>
                <w:rFonts w:ascii="Times New Roman" w:hAnsi="Times New Roman" w:cs="Times New Roman"/>
                <w:sz w:val="24"/>
              </w:rPr>
            </w:pPr>
            <w:ins w:id="36" w:author="Rakesh R Nair" w:date="2019-03-08T14:46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ins w:id="37" w:author="Rakesh R Nair" w:date="2019-03-08T14:46:00Z"/>
                <w:rFonts w:ascii="Times New Roman" w:hAnsi="Times New Roman" w:cs="Times New Roman"/>
                <w:sz w:val="24"/>
              </w:rPr>
            </w:pPr>
            <w:ins w:id="38" w:author="Rakesh R Nair" w:date="2019-03-08T14:47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ins w:id="39" w:author="Rakesh R Nair" w:date="2019-03-08T14:46:00Z"/>
                <w:rFonts w:ascii="Times New Roman" w:hAnsi="Times New Roman" w:cs="Times New Roman"/>
                <w:sz w:val="24"/>
              </w:rPr>
            </w:pPr>
            <w:ins w:id="40" w:author="Rakesh R Nair" w:date="2019-03-08T14:4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24E83" w:rsidRDefault="00824E83" w:rsidP="00AC4AAA">
            <w:pPr>
              <w:jc w:val="center"/>
              <w:rPr>
                <w:ins w:id="41" w:author="Rakesh R Nair" w:date="2019-03-08T14:46:00Z"/>
                <w:rFonts w:ascii="Times New Roman" w:hAnsi="Times New Roman" w:cs="Times New Roman"/>
                <w:sz w:val="24"/>
              </w:rPr>
            </w:pPr>
            <w:ins w:id="42" w:author="Rakesh R Nair" w:date="2019-03-08T14:47:00Z">
              <w:r>
                <w:rPr>
                  <w:rFonts w:ascii="Times New Roman" w:hAnsi="Times New Roman" w:cs="Times New Roman"/>
                  <w:sz w:val="24"/>
                </w:rPr>
                <w:t>References the PK of tbl_user</w:t>
              </w:r>
            </w:ins>
          </w:p>
        </w:tc>
      </w:tr>
      <w:tr w:rsidR="00824E83" w:rsidRPr="00AC4AAA" w:rsidTr="002060C6">
        <w:tc>
          <w:tcPr>
            <w:tcW w:w="2254" w:type="dxa"/>
          </w:tcPr>
          <w:p w:rsidR="00824E83" w:rsidRDefault="00824E83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ins w:id="43" w:author="Rakesh R Nair" w:date="2019-03-08T14:45:00Z">
              <w:r>
                <w:rPr>
                  <w:rFonts w:ascii="Times New Roman" w:hAnsi="Times New Roman" w:cs="Times New Roman"/>
                  <w:sz w:val="24"/>
                </w:rPr>
                <w:t>EXT</w:t>
              </w:r>
            </w:ins>
          </w:p>
        </w:tc>
        <w:tc>
          <w:tcPr>
            <w:tcW w:w="2254" w:type="dxa"/>
          </w:tcPr>
          <w:p w:rsidR="00824E83" w:rsidRDefault="00824E83" w:rsidP="002060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44" w:author="Rakesh R Nair" w:date="2019-03-08T14:4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24E83" w:rsidRDefault="00824E83" w:rsidP="00AC4A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ins w:id="45" w:author="Rakesh R Nair" w:date="2019-03-08T14:45:00Z">
              <w:r>
                <w:rPr>
                  <w:rFonts w:ascii="Times New Roman" w:hAnsi="Times New Roman" w:cs="Times New Roman"/>
                  <w:sz w:val="24"/>
                </w:rPr>
                <w:t>Book accepted or rejected</w:t>
              </w:r>
            </w:ins>
          </w:p>
        </w:tc>
      </w:tr>
    </w:tbl>
    <w:p w:rsidR="00824E83" w:rsidRDefault="00824E83" w:rsidP="00361A55">
      <w:pPr>
        <w:rPr>
          <w:ins w:id="46" w:author="Rakesh R Nair" w:date="2019-03-08T15:19:00Z"/>
          <w:rFonts w:ascii="Times New Roman" w:hAnsi="Times New Roman" w:cs="Times New Roman"/>
          <w:b/>
          <w:sz w:val="28"/>
          <w:szCs w:val="28"/>
        </w:rPr>
      </w:pPr>
    </w:p>
    <w:p w:rsidR="00A8283A" w:rsidRDefault="00A8283A" w:rsidP="00361A55">
      <w:pPr>
        <w:rPr>
          <w:ins w:id="47" w:author="Rakesh R Nair" w:date="2019-03-08T15:21:00Z"/>
          <w:rFonts w:ascii="Times New Roman" w:hAnsi="Times New Roman" w:cs="Times New Roman"/>
          <w:b/>
          <w:sz w:val="28"/>
          <w:szCs w:val="28"/>
        </w:rPr>
      </w:pPr>
      <w:ins w:id="48" w:author="Rakesh R Nair" w:date="2019-03-08T15:21:00Z">
        <w:r>
          <w:rPr>
            <w:rFonts w:ascii="Times New Roman" w:hAnsi="Times New Roman" w:cs="Times New Roman"/>
            <w:b/>
            <w:sz w:val="28"/>
            <w:szCs w:val="28"/>
          </w:rPr>
          <w:t>Tbl_report</w:t>
        </w:r>
      </w:ins>
      <w:ins w:id="49" w:author="Rakesh R Nair" w:date="2019-03-08T21:00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50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report details</w:t>
        </w:r>
      </w:ins>
      <w:ins w:id="51" w:author="Rakesh R Nair" w:date="2019-03-08T21:02:00Z">
        <w:r w:rsidR="00EB67B5" w:rsidRPr="00EB67B5">
          <w:rPr>
            <w:rFonts w:ascii="Times New Roman" w:hAnsi="Times New Roman" w:cs="Times New Roman"/>
            <w:sz w:val="28"/>
            <w:szCs w:val="28"/>
            <w:rPrChange w:id="52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 xml:space="preserve"> includes monthly report</w:t>
        </w:r>
      </w:ins>
      <w:ins w:id="53" w:author="Rakesh R Nair" w:date="2019-03-08T21:00:00Z">
        <w:r w:rsidR="00EB67B5" w:rsidRPr="00EB67B5">
          <w:rPr>
            <w:rFonts w:ascii="Times New Roman" w:hAnsi="Times New Roman" w:cs="Times New Roman"/>
            <w:sz w:val="28"/>
            <w:szCs w:val="28"/>
            <w:rPrChange w:id="54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283A" w:rsidRPr="00361A55" w:rsidTr="002060C6">
        <w:trPr>
          <w:ins w:id="55" w:author="Rakesh R Nair" w:date="2019-03-08T15:21:00Z"/>
        </w:trPr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56" w:author="Rakesh R Nair" w:date="2019-03-08T15:21:00Z"/>
                <w:rFonts w:ascii="Times New Roman" w:hAnsi="Times New Roman" w:cs="Times New Roman"/>
                <w:b/>
                <w:sz w:val="28"/>
              </w:rPr>
            </w:pPr>
            <w:ins w:id="57" w:author="Rakesh R Nair" w:date="2019-03-08T15:2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58" w:author="Rakesh R Nair" w:date="2019-03-08T15:21:00Z"/>
                <w:rFonts w:ascii="Times New Roman" w:hAnsi="Times New Roman" w:cs="Times New Roman"/>
                <w:b/>
                <w:sz w:val="28"/>
              </w:rPr>
            </w:pPr>
            <w:ins w:id="59" w:author="Rakesh R Nair" w:date="2019-03-08T15:2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60" w:author="Rakesh R Nair" w:date="2019-03-08T15:21:00Z"/>
                <w:rFonts w:ascii="Times New Roman" w:hAnsi="Times New Roman" w:cs="Times New Roman"/>
                <w:b/>
                <w:sz w:val="28"/>
              </w:rPr>
            </w:pPr>
            <w:ins w:id="61" w:author="Rakesh R Nair" w:date="2019-03-08T15:2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62" w:author="Rakesh R Nair" w:date="2019-03-08T15:21:00Z"/>
                <w:rFonts w:ascii="Times New Roman" w:hAnsi="Times New Roman" w:cs="Times New Roman"/>
                <w:b/>
                <w:sz w:val="28"/>
              </w:rPr>
            </w:pPr>
            <w:ins w:id="63" w:author="Rakesh R Nair" w:date="2019-03-08T15:2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A8283A" w:rsidRPr="00AC4AAA" w:rsidTr="002060C6">
        <w:trPr>
          <w:ins w:id="64" w:author="Rakesh R Nair" w:date="2019-03-08T15:21:00Z"/>
        </w:trPr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65" w:author="Rakesh R Nair" w:date="2019-03-08T15:21:00Z"/>
                <w:rFonts w:ascii="Times New Roman" w:hAnsi="Times New Roman" w:cs="Times New Roman"/>
                <w:sz w:val="24"/>
              </w:rPr>
            </w:pPr>
            <w:ins w:id="66" w:author="Rakesh R Nair" w:date="2019-03-08T15:21:00Z">
              <w:r>
                <w:rPr>
                  <w:rFonts w:ascii="Times New Roman" w:hAnsi="Times New Roman" w:cs="Times New Roman"/>
                  <w:sz w:val="24"/>
                </w:rPr>
                <w:t>rpt_id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67" w:author="Rakesh R Nair" w:date="2019-03-08T15:21:00Z"/>
                <w:rFonts w:ascii="Times New Roman" w:hAnsi="Times New Roman" w:cs="Times New Roman"/>
                <w:sz w:val="24"/>
              </w:rPr>
            </w:pPr>
            <w:ins w:id="68" w:author="Rakesh R Nair" w:date="2019-03-08T15:21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69" w:author="Rakesh R Nair" w:date="2019-03-08T15:21:00Z"/>
                <w:rFonts w:ascii="Times New Roman" w:hAnsi="Times New Roman" w:cs="Times New Roman"/>
                <w:sz w:val="24"/>
              </w:rPr>
            </w:pPr>
            <w:ins w:id="70" w:author="Rakesh R Nair" w:date="2019-03-08T15:21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A8283A" w:rsidRPr="00AC4AAA" w:rsidRDefault="00A8283A">
            <w:pPr>
              <w:jc w:val="center"/>
              <w:rPr>
                <w:ins w:id="71" w:author="Rakesh R Nair" w:date="2019-03-08T15:21:00Z"/>
                <w:rFonts w:ascii="Times New Roman" w:hAnsi="Times New Roman" w:cs="Times New Roman"/>
                <w:sz w:val="24"/>
              </w:rPr>
            </w:pPr>
            <w:ins w:id="72" w:author="Rakesh R Nair" w:date="2019-03-08T15:21:00Z">
              <w:r>
                <w:rPr>
                  <w:rFonts w:ascii="Times New Roman" w:hAnsi="Times New Roman" w:cs="Times New Roman"/>
                  <w:sz w:val="24"/>
                </w:rPr>
                <w:t xml:space="preserve">Id of the report </w:t>
              </w:r>
            </w:ins>
          </w:p>
        </w:tc>
      </w:tr>
      <w:tr w:rsidR="00A8283A" w:rsidRPr="00AC4AAA" w:rsidTr="002060C6">
        <w:trPr>
          <w:ins w:id="73" w:author="Rakesh R Nair" w:date="2019-03-08T15:27:00Z"/>
        </w:trPr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74" w:author="Rakesh R Nair" w:date="2019-03-08T15:27:00Z"/>
                <w:rFonts w:ascii="Times New Roman" w:hAnsi="Times New Roman" w:cs="Times New Roman"/>
                <w:sz w:val="24"/>
              </w:rPr>
            </w:pPr>
            <w:ins w:id="75" w:author="Rakesh R Nair" w:date="2019-03-08T15:27:00Z">
              <w:r>
                <w:rPr>
                  <w:rFonts w:ascii="Times New Roman" w:hAnsi="Times New Roman" w:cs="Times New Roman"/>
                  <w:sz w:val="24"/>
                </w:rPr>
                <w:t>rpt_name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76" w:author="Rakesh R Nair" w:date="2019-03-08T15:27:00Z"/>
                <w:rFonts w:ascii="Times New Roman" w:hAnsi="Times New Roman" w:cs="Times New Roman"/>
                <w:sz w:val="24"/>
              </w:rPr>
            </w:pPr>
            <w:ins w:id="77" w:author="Rakesh R Nair" w:date="2019-03-08T15:27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78" w:author="Rakesh R Nair" w:date="2019-03-08T15:27:00Z"/>
                <w:rFonts w:ascii="Times New Roman" w:hAnsi="Times New Roman" w:cs="Times New Roman"/>
                <w:sz w:val="24"/>
              </w:rPr>
            </w:pPr>
            <w:ins w:id="79" w:author="Rakesh R Nair" w:date="2019-03-08T15:2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80" w:author="Rakesh R Nair" w:date="2019-03-08T15:27:00Z"/>
                <w:rFonts w:ascii="Times New Roman" w:hAnsi="Times New Roman" w:cs="Times New Roman"/>
                <w:sz w:val="24"/>
              </w:rPr>
            </w:pPr>
            <w:ins w:id="81" w:author="Rakesh R Nair" w:date="2019-03-08T15:27:00Z">
              <w:r>
                <w:rPr>
                  <w:rFonts w:ascii="Times New Roman" w:hAnsi="Times New Roman" w:cs="Times New Roman"/>
                  <w:sz w:val="24"/>
                </w:rPr>
                <w:t>Name of the report</w:t>
              </w:r>
            </w:ins>
          </w:p>
        </w:tc>
      </w:tr>
      <w:tr w:rsidR="00A8283A" w:rsidRPr="00AC4AAA" w:rsidTr="002060C6">
        <w:trPr>
          <w:ins w:id="82" w:author="Rakesh R Nair" w:date="2019-03-08T15:22:00Z"/>
        </w:trPr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83" w:author="Rakesh R Nair" w:date="2019-03-08T15:22:00Z"/>
                <w:rFonts w:ascii="Times New Roman" w:hAnsi="Times New Roman" w:cs="Times New Roman"/>
                <w:sz w:val="24"/>
              </w:rPr>
            </w:pPr>
            <w:ins w:id="84" w:author="Rakesh R Nair" w:date="2019-03-08T15:22:00Z">
              <w:r>
                <w:rPr>
                  <w:rFonts w:ascii="Times New Roman" w:hAnsi="Times New Roman" w:cs="Times New Roman"/>
                  <w:sz w:val="24"/>
                </w:rPr>
                <w:t>desc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85" w:author="Rakesh R Nair" w:date="2019-03-08T15:22:00Z"/>
                <w:rFonts w:ascii="Times New Roman" w:hAnsi="Times New Roman" w:cs="Times New Roman"/>
                <w:sz w:val="24"/>
              </w:rPr>
            </w:pPr>
            <w:ins w:id="86" w:author="Rakesh R Nair" w:date="2019-03-08T15:23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87" w:author="Rakesh R Nair" w:date="2019-03-08T15:22:00Z"/>
                <w:rFonts w:ascii="Times New Roman" w:hAnsi="Times New Roman" w:cs="Times New Roman"/>
                <w:sz w:val="24"/>
              </w:rPr>
            </w:pPr>
            <w:ins w:id="88" w:author="Rakesh R Nair" w:date="2019-03-08T15:23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89" w:author="Rakesh R Nair" w:date="2019-03-08T15:22:00Z"/>
                <w:rFonts w:ascii="Times New Roman" w:hAnsi="Times New Roman" w:cs="Times New Roman"/>
                <w:sz w:val="24"/>
              </w:rPr>
            </w:pPr>
            <w:ins w:id="90" w:author="Rakesh R Nair" w:date="2019-03-08T15:23:00Z">
              <w:r>
                <w:rPr>
                  <w:rFonts w:ascii="Times New Roman" w:hAnsi="Times New Roman" w:cs="Times New Roman"/>
                  <w:sz w:val="24"/>
                </w:rPr>
                <w:t>Description of the report</w:t>
              </w:r>
            </w:ins>
          </w:p>
        </w:tc>
      </w:tr>
      <w:tr w:rsidR="00A8283A" w:rsidRPr="00AC4AAA" w:rsidTr="002060C6">
        <w:trPr>
          <w:ins w:id="91" w:author="Rakesh R Nair" w:date="2019-03-08T15:23:00Z"/>
        </w:trPr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92" w:author="Rakesh R Nair" w:date="2019-03-08T15:23:00Z"/>
                <w:rFonts w:ascii="Times New Roman" w:hAnsi="Times New Roman" w:cs="Times New Roman"/>
                <w:sz w:val="24"/>
              </w:rPr>
            </w:pPr>
            <w:ins w:id="93" w:author="Rakesh R Nair" w:date="2019-03-08T15:23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A8283A" w:rsidRDefault="00A8283A">
            <w:pPr>
              <w:jc w:val="center"/>
              <w:rPr>
                <w:ins w:id="94" w:author="Rakesh R Nair" w:date="2019-03-08T15:23:00Z"/>
                <w:rFonts w:ascii="Times New Roman" w:hAnsi="Times New Roman" w:cs="Times New Roman"/>
                <w:sz w:val="24"/>
              </w:rPr>
            </w:pPr>
            <w:ins w:id="95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96" w:author="Rakesh R Nair" w:date="2019-03-08T15:23:00Z"/>
                <w:rFonts w:ascii="Times New Roman" w:hAnsi="Times New Roman" w:cs="Times New Roman"/>
                <w:sz w:val="24"/>
              </w:rPr>
            </w:pPr>
            <w:ins w:id="97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98" w:author="Rakesh R Nair" w:date="2019-03-08T15:23:00Z"/>
                <w:rFonts w:ascii="Times New Roman" w:hAnsi="Times New Roman" w:cs="Times New Roman"/>
                <w:sz w:val="24"/>
              </w:rPr>
            </w:pPr>
            <w:ins w:id="99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Date of submission</w:t>
              </w:r>
            </w:ins>
          </w:p>
        </w:tc>
      </w:tr>
      <w:tr w:rsidR="00A8283A" w:rsidRPr="00AC4AAA" w:rsidTr="002060C6">
        <w:trPr>
          <w:ins w:id="100" w:author="Rakesh R Nair" w:date="2019-03-08T15:24:00Z"/>
        </w:trPr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101" w:author="Rakesh R Nair" w:date="2019-03-08T15:24:00Z"/>
                <w:rFonts w:ascii="Times New Roman" w:hAnsi="Times New Roman" w:cs="Times New Roman"/>
                <w:sz w:val="24"/>
              </w:rPr>
            </w:pPr>
            <w:ins w:id="102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file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103" w:author="Rakesh R Nair" w:date="2019-03-08T15:24:00Z"/>
                <w:rFonts w:ascii="Times New Roman" w:hAnsi="Times New Roman" w:cs="Times New Roman"/>
                <w:sz w:val="24"/>
              </w:rPr>
            </w:pPr>
            <w:ins w:id="104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A8283A" w:rsidRDefault="00A8283A" w:rsidP="002060C6">
            <w:pPr>
              <w:jc w:val="center"/>
              <w:rPr>
                <w:ins w:id="105" w:author="Rakesh R Nair" w:date="2019-03-08T15:24:00Z"/>
                <w:rFonts w:ascii="Times New Roman" w:hAnsi="Times New Roman" w:cs="Times New Roman"/>
                <w:sz w:val="24"/>
              </w:rPr>
            </w:pPr>
            <w:ins w:id="106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A8283A" w:rsidRDefault="00A8283A" w:rsidP="00A8283A">
            <w:pPr>
              <w:jc w:val="center"/>
              <w:rPr>
                <w:ins w:id="107" w:author="Rakesh R Nair" w:date="2019-03-08T15:24:00Z"/>
                <w:rFonts w:ascii="Times New Roman" w:hAnsi="Times New Roman" w:cs="Times New Roman"/>
                <w:sz w:val="24"/>
              </w:rPr>
            </w:pPr>
            <w:ins w:id="108" w:author="Rakesh R Nair" w:date="2019-03-08T15:24:00Z">
              <w:r>
                <w:rPr>
                  <w:rFonts w:ascii="Times New Roman" w:hAnsi="Times New Roman" w:cs="Times New Roman"/>
                  <w:sz w:val="24"/>
                </w:rPr>
                <w:t xml:space="preserve">File </w:t>
              </w:r>
            </w:ins>
            <w:ins w:id="109" w:author="Rakesh R Nair" w:date="2019-03-08T15:25:00Z">
              <w:r>
                <w:rPr>
                  <w:rFonts w:ascii="Times New Roman" w:hAnsi="Times New Roman" w:cs="Times New Roman"/>
                  <w:sz w:val="24"/>
                </w:rPr>
                <w:t>of the report</w:t>
              </w:r>
            </w:ins>
          </w:p>
        </w:tc>
      </w:tr>
    </w:tbl>
    <w:p w:rsidR="00A8283A" w:rsidRDefault="00A8283A" w:rsidP="00361A55">
      <w:pPr>
        <w:rPr>
          <w:ins w:id="110" w:author="Rakesh R Nair" w:date="2019-03-11T11:33:00Z"/>
          <w:rFonts w:ascii="Times New Roman" w:hAnsi="Times New Roman" w:cs="Times New Roman"/>
          <w:b/>
          <w:sz w:val="28"/>
          <w:szCs w:val="28"/>
        </w:rPr>
      </w:pPr>
    </w:p>
    <w:p w:rsidR="00471613" w:rsidRDefault="00471613" w:rsidP="00361A55">
      <w:pPr>
        <w:rPr>
          <w:ins w:id="111" w:author="Rakesh R Nair" w:date="2019-03-08T15:27:00Z"/>
          <w:rFonts w:ascii="Times New Roman" w:hAnsi="Times New Roman" w:cs="Times New Roman"/>
          <w:b/>
          <w:sz w:val="28"/>
          <w:szCs w:val="28"/>
        </w:rPr>
      </w:pPr>
      <w:bookmarkStart w:id="112" w:name="_GoBack"/>
      <w:bookmarkEnd w:id="112"/>
    </w:p>
    <w:p w:rsidR="00A8283A" w:rsidRDefault="00A8283A" w:rsidP="00361A55">
      <w:pPr>
        <w:rPr>
          <w:ins w:id="113" w:author="Rakesh R Nair" w:date="2019-03-08T15:29:00Z"/>
          <w:rFonts w:ascii="Times New Roman" w:hAnsi="Times New Roman" w:cs="Times New Roman"/>
          <w:b/>
          <w:sz w:val="28"/>
          <w:szCs w:val="28"/>
        </w:rPr>
      </w:pPr>
      <w:ins w:id="114" w:author="Rakesh R Nair" w:date="2019-03-08T15:29:00Z">
        <w:r>
          <w:rPr>
            <w:rFonts w:ascii="Times New Roman" w:hAnsi="Times New Roman" w:cs="Times New Roman"/>
            <w:b/>
            <w:sz w:val="28"/>
            <w:szCs w:val="28"/>
          </w:rPr>
          <w:t>Tbl_notification</w:t>
        </w:r>
      </w:ins>
      <w:ins w:id="115" w:author="Rakesh R Nair" w:date="2019-03-08T21:02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116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notification details</w:t>
        </w:r>
      </w:ins>
      <w:ins w:id="117" w:author="Rakesh R Nair" w:date="2019-03-08T21:03:00Z">
        <w:r w:rsidR="00EB67B5" w:rsidRPr="00EB67B5">
          <w:rPr>
            <w:rFonts w:ascii="Times New Roman" w:hAnsi="Times New Roman" w:cs="Times New Roman"/>
            <w:sz w:val="28"/>
            <w:szCs w:val="28"/>
            <w:rPrChange w:id="118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 xml:space="preserve"> includes news,etc</w:t>
        </w:r>
      </w:ins>
      <w:ins w:id="119" w:author="Rakesh R Nair" w:date="2019-03-08T21:02:00Z">
        <w:r w:rsidR="00EB67B5" w:rsidRPr="00EB67B5">
          <w:rPr>
            <w:rFonts w:ascii="Times New Roman" w:hAnsi="Times New Roman" w:cs="Times New Roman"/>
            <w:sz w:val="28"/>
            <w:szCs w:val="28"/>
            <w:rPrChange w:id="120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283A" w:rsidRPr="00361A55" w:rsidTr="002060C6">
        <w:trPr>
          <w:ins w:id="121" w:author="Rakesh R Nair" w:date="2019-03-08T15:29:00Z"/>
        </w:trPr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122" w:author="Rakesh R Nair" w:date="2019-03-08T15:29:00Z"/>
                <w:rFonts w:ascii="Times New Roman" w:hAnsi="Times New Roman" w:cs="Times New Roman"/>
                <w:b/>
                <w:sz w:val="28"/>
              </w:rPr>
            </w:pPr>
            <w:ins w:id="123" w:author="Rakesh R Nair" w:date="2019-03-08T15:2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124" w:author="Rakesh R Nair" w:date="2019-03-08T15:29:00Z"/>
                <w:rFonts w:ascii="Times New Roman" w:hAnsi="Times New Roman" w:cs="Times New Roman"/>
                <w:b/>
                <w:sz w:val="28"/>
              </w:rPr>
            </w:pPr>
            <w:ins w:id="125" w:author="Rakesh R Nair" w:date="2019-03-08T15:2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126" w:author="Rakesh R Nair" w:date="2019-03-08T15:29:00Z"/>
                <w:rFonts w:ascii="Times New Roman" w:hAnsi="Times New Roman" w:cs="Times New Roman"/>
                <w:b/>
                <w:sz w:val="28"/>
              </w:rPr>
            </w:pPr>
            <w:ins w:id="127" w:author="Rakesh R Nair" w:date="2019-03-08T15:2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A8283A" w:rsidRPr="00361A55" w:rsidRDefault="00A8283A" w:rsidP="002060C6">
            <w:pPr>
              <w:jc w:val="center"/>
              <w:rPr>
                <w:ins w:id="128" w:author="Rakesh R Nair" w:date="2019-03-08T15:29:00Z"/>
                <w:rFonts w:ascii="Times New Roman" w:hAnsi="Times New Roman" w:cs="Times New Roman"/>
                <w:b/>
                <w:sz w:val="28"/>
              </w:rPr>
            </w:pPr>
            <w:ins w:id="129" w:author="Rakesh R Nair" w:date="2019-03-08T15:2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A8283A" w:rsidRPr="00AC4AAA" w:rsidTr="002060C6">
        <w:trPr>
          <w:ins w:id="130" w:author="Rakesh R Nair" w:date="2019-03-08T15:29:00Z"/>
        </w:trPr>
        <w:tc>
          <w:tcPr>
            <w:tcW w:w="2254" w:type="dxa"/>
          </w:tcPr>
          <w:p w:rsidR="00A8283A" w:rsidRPr="00AC4AAA" w:rsidRDefault="003B7C5D" w:rsidP="002060C6">
            <w:pPr>
              <w:jc w:val="center"/>
              <w:rPr>
                <w:ins w:id="131" w:author="Rakesh R Nair" w:date="2019-03-08T15:29:00Z"/>
                <w:rFonts w:ascii="Times New Roman" w:hAnsi="Times New Roman" w:cs="Times New Roman"/>
                <w:sz w:val="24"/>
              </w:rPr>
            </w:pPr>
            <w:ins w:id="132" w:author="Rakesh R Nair" w:date="2019-03-08T15:29:00Z">
              <w:r>
                <w:rPr>
                  <w:rFonts w:ascii="Times New Roman" w:hAnsi="Times New Roman" w:cs="Times New Roman"/>
                  <w:sz w:val="24"/>
                </w:rPr>
                <w:t>n</w:t>
              </w:r>
              <w:r w:rsidR="00A8283A">
                <w:rPr>
                  <w:rFonts w:ascii="Times New Roman" w:hAnsi="Times New Roman" w:cs="Times New Roman"/>
                  <w:sz w:val="24"/>
                </w:rPr>
                <w:t>id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133" w:author="Rakesh R Nair" w:date="2019-03-08T15:29:00Z"/>
                <w:rFonts w:ascii="Times New Roman" w:hAnsi="Times New Roman" w:cs="Times New Roman"/>
                <w:sz w:val="24"/>
              </w:rPr>
            </w:pPr>
            <w:ins w:id="134" w:author="Rakesh R Nair" w:date="2019-03-08T15:29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A8283A" w:rsidRPr="00AC4AAA" w:rsidRDefault="00A8283A" w:rsidP="002060C6">
            <w:pPr>
              <w:jc w:val="center"/>
              <w:rPr>
                <w:ins w:id="135" w:author="Rakesh R Nair" w:date="2019-03-08T15:29:00Z"/>
                <w:rFonts w:ascii="Times New Roman" w:hAnsi="Times New Roman" w:cs="Times New Roman"/>
                <w:sz w:val="24"/>
              </w:rPr>
            </w:pPr>
            <w:ins w:id="136" w:author="Rakesh R Nair" w:date="2019-03-08T15:29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A8283A" w:rsidRPr="00AC4AAA" w:rsidRDefault="00A8283A">
            <w:pPr>
              <w:jc w:val="center"/>
              <w:rPr>
                <w:ins w:id="137" w:author="Rakesh R Nair" w:date="2019-03-08T15:29:00Z"/>
                <w:rFonts w:ascii="Times New Roman" w:hAnsi="Times New Roman" w:cs="Times New Roman"/>
                <w:sz w:val="24"/>
              </w:rPr>
            </w:pPr>
            <w:ins w:id="138" w:author="Rakesh R Nair" w:date="2019-03-08T15:29:00Z">
              <w:r>
                <w:rPr>
                  <w:rFonts w:ascii="Times New Roman" w:hAnsi="Times New Roman" w:cs="Times New Roman"/>
                  <w:sz w:val="24"/>
                </w:rPr>
                <w:t xml:space="preserve">Id of the </w:t>
              </w:r>
            </w:ins>
            <w:ins w:id="139" w:author="Rakesh R Nair" w:date="2019-03-08T15:30:00Z">
              <w:r w:rsidR="003B7C5D">
                <w:rPr>
                  <w:rFonts w:ascii="Times New Roman" w:hAnsi="Times New Roman" w:cs="Times New Roman"/>
                  <w:sz w:val="24"/>
                </w:rPr>
                <w:t>notification</w:t>
              </w:r>
            </w:ins>
            <w:ins w:id="140" w:author="Rakesh R Nair" w:date="2019-03-08T15:29:00Z">
              <w:r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  <w:tr w:rsidR="003B7C5D" w:rsidRPr="00AC4AAA" w:rsidTr="002060C6">
        <w:trPr>
          <w:ins w:id="141" w:author="Rakesh R Nair" w:date="2019-03-08T15:31:00Z"/>
        </w:trPr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42" w:author="Rakesh R Nair" w:date="2019-03-08T15:31:00Z"/>
                <w:rFonts w:ascii="Times New Roman" w:hAnsi="Times New Roman" w:cs="Times New Roman"/>
                <w:sz w:val="24"/>
              </w:rPr>
            </w:pPr>
            <w:ins w:id="143" w:author="Rakesh R Nair" w:date="2019-03-08T15:31:00Z">
              <w:r>
                <w:rPr>
                  <w:rFonts w:ascii="Times New Roman" w:hAnsi="Times New Roman" w:cs="Times New Roman"/>
                  <w:sz w:val="24"/>
                </w:rPr>
                <w:t>type</w:t>
              </w:r>
            </w:ins>
          </w:p>
        </w:tc>
        <w:tc>
          <w:tcPr>
            <w:tcW w:w="2254" w:type="dxa"/>
          </w:tcPr>
          <w:p w:rsidR="003B7C5D" w:rsidRPr="00AC4AAA" w:rsidRDefault="003B7C5D" w:rsidP="002060C6">
            <w:pPr>
              <w:jc w:val="center"/>
              <w:rPr>
                <w:ins w:id="144" w:author="Rakesh R Nair" w:date="2019-03-08T15:31:00Z"/>
                <w:rFonts w:ascii="Times New Roman" w:hAnsi="Times New Roman" w:cs="Times New Roman"/>
                <w:sz w:val="24"/>
              </w:rPr>
            </w:pPr>
            <w:ins w:id="145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3B7C5D" w:rsidRPr="00AC4AAA" w:rsidRDefault="003B7C5D" w:rsidP="002060C6">
            <w:pPr>
              <w:jc w:val="center"/>
              <w:rPr>
                <w:ins w:id="146" w:author="Rakesh R Nair" w:date="2019-03-08T15:31:00Z"/>
                <w:rFonts w:ascii="Times New Roman" w:hAnsi="Times New Roman" w:cs="Times New Roman"/>
                <w:sz w:val="24"/>
              </w:rPr>
            </w:pPr>
            <w:ins w:id="147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3B7C5D" w:rsidRDefault="003B7C5D" w:rsidP="003B7C5D">
            <w:pPr>
              <w:jc w:val="center"/>
              <w:rPr>
                <w:ins w:id="148" w:author="Rakesh R Nair" w:date="2019-03-08T15:31:00Z"/>
                <w:rFonts w:ascii="Times New Roman" w:hAnsi="Times New Roman" w:cs="Times New Roman"/>
                <w:sz w:val="24"/>
              </w:rPr>
            </w:pPr>
            <w:ins w:id="149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Type of notification</w:t>
              </w:r>
            </w:ins>
          </w:p>
        </w:tc>
      </w:tr>
      <w:tr w:rsidR="003B7C5D" w:rsidRPr="00AC4AAA" w:rsidTr="002060C6">
        <w:trPr>
          <w:ins w:id="150" w:author="Rakesh R Nair" w:date="2019-03-08T15:30:00Z"/>
        </w:trPr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51" w:author="Rakesh R Nair" w:date="2019-03-08T15:30:00Z"/>
                <w:rFonts w:ascii="Times New Roman" w:hAnsi="Times New Roman" w:cs="Times New Roman"/>
                <w:sz w:val="24"/>
              </w:rPr>
            </w:pPr>
            <w:ins w:id="152" w:author="Rakesh R Nair" w:date="2019-03-08T15:30:00Z">
              <w:r>
                <w:rPr>
                  <w:rFonts w:ascii="Times New Roman" w:hAnsi="Times New Roman" w:cs="Times New Roman"/>
                  <w:sz w:val="24"/>
                </w:rPr>
                <w:t>notification</w:t>
              </w:r>
            </w:ins>
          </w:p>
        </w:tc>
        <w:tc>
          <w:tcPr>
            <w:tcW w:w="2254" w:type="dxa"/>
          </w:tcPr>
          <w:p w:rsidR="003B7C5D" w:rsidRPr="00AC4AAA" w:rsidRDefault="003B7C5D" w:rsidP="002060C6">
            <w:pPr>
              <w:jc w:val="center"/>
              <w:rPr>
                <w:ins w:id="153" w:author="Rakesh R Nair" w:date="2019-03-08T15:30:00Z"/>
                <w:rFonts w:ascii="Times New Roman" w:hAnsi="Times New Roman" w:cs="Times New Roman"/>
                <w:sz w:val="24"/>
              </w:rPr>
            </w:pPr>
            <w:ins w:id="154" w:author="Rakesh R Nair" w:date="2019-03-08T15:30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3B7C5D" w:rsidRPr="00AC4AAA" w:rsidRDefault="003B7C5D" w:rsidP="002060C6">
            <w:pPr>
              <w:jc w:val="center"/>
              <w:rPr>
                <w:ins w:id="155" w:author="Rakesh R Nair" w:date="2019-03-08T15:30:00Z"/>
                <w:rFonts w:ascii="Times New Roman" w:hAnsi="Times New Roman" w:cs="Times New Roman"/>
                <w:sz w:val="24"/>
              </w:rPr>
            </w:pPr>
            <w:ins w:id="156" w:author="Rakesh R Nair" w:date="2019-03-08T15:31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3B7C5D" w:rsidRDefault="003B7C5D" w:rsidP="003B7C5D">
            <w:pPr>
              <w:jc w:val="center"/>
              <w:rPr>
                <w:ins w:id="157" w:author="Rakesh R Nair" w:date="2019-03-08T15:30:00Z"/>
                <w:rFonts w:ascii="Times New Roman" w:hAnsi="Times New Roman" w:cs="Times New Roman"/>
                <w:sz w:val="24"/>
              </w:rPr>
            </w:pPr>
            <w:ins w:id="158" w:author="Rakesh R Nair" w:date="2019-03-08T15:31:00Z">
              <w:r>
                <w:rPr>
                  <w:rFonts w:ascii="Times New Roman" w:hAnsi="Times New Roman" w:cs="Times New Roman"/>
                  <w:sz w:val="24"/>
                </w:rPr>
                <w:t>Notification details</w:t>
              </w:r>
            </w:ins>
          </w:p>
        </w:tc>
      </w:tr>
      <w:tr w:rsidR="003B7C5D" w:rsidRPr="00AC4AAA" w:rsidTr="002060C6">
        <w:trPr>
          <w:ins w:id="159" w:author="Rakesh R Nair" w:date="2019-03-08T15:31:00Z"/>
        </w:trPr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60" w:author="Rakesh R Nair" w:date="2019-03-08T15:31:00Z"/>
                <w:rFonts w:ascii="Times New Roman" w:hAnsi="Times New Roman" w:cs="Times New Roman"/>
                <w:sz w:val="24"/>
              </w:rPr>
            </w:pPr>
            <w:ins w:id="161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62" w:author="Rakesh R Nair" w:date="2019-03-08T15:31:00Z"/>
                <w:rFonts w:ascii="Times New Roman" w:hAnsi="Times New Roman" w:cs="Times New Roman"/>
                <w:sz w:val="24"/>
              </w:rPr>
            </w:pPr>
            <w:ins w:id="163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64" w:author="Rakesh R Nair" w:date="2019-03-08T15:31:00Z"/>
                <w:rFonts w:ascii="Times New Roman" w:hAnsi="Times New Roman" w:cs="Times New Roman"/>
                <w:sz w:val="24"/>
              </w:rPr>
            </w:pPr>
            <w:ins w:id="165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3B7C5D" w:rsidRDefault="003B7C5D" w:rsidP="003B7C5D">
            <w:pPr>
              <w:jc w:val="center"/>
              <w:rPr>
                <w:ins w:id="166" w:author="Rakesh R Nair" w:date="2019-03-08T15:31:00Z"/>
                <w:rFonts w:ascii="Times New Roman" w:hAnsi="Times New Roman" w:cs="Times New Roman"/>
                <w:sz w:val="24"/>
              </w:rPr>
            </w:pPr>
            <w:ins w:id="167" w:author="Rakesh R Nair" w:date="2019-03-08T15:32:00Z">
              <w:r>
                <w:rPr>
                  <w:rFonts w:ascii="Times New Roman" w:hAnsi="Times New Roman" w:cs="Times New Roman"/>
                  <w:sz w:val="24"/>
                </w:rPr>
                <w:t>Established date</w:t>
              </w:r>
            </w:ins>
          </w:p>
        </w:tc>
      </w:tr>
      <w:tr w:rsidR="003B7C5D" w:rsidRPr="00AC4AAA" w:rsidTr="002060C6">
        <w:trPr>
          <w:ins w:id="168" w:author="Rakesh R Nair" w:date="2019-03-08T15:33:00Z"/>
        </w:trPr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69" w:author="Rakesh R Nair" w:date="2019-03-08T15:33:00Z"/>
                <w:rFonts w:ascii="Times New Roman" w:hAnsi="Times New Roman" w:cs="Times New Roman"/>
                <w:sz w:val="24"/>
              </w:rPr>
            </w:pPr>
            <w:ins w:id="170" w:author="Rakesh R Nair" w:date="2019-03-08T15:33:00Z">
              <w:r>
                <w:rPr>
                  <w:rFonts w:ascii="Times New Roman" w:hAnsi="Times New Roman" w:cs="Times New Roman"/>
                  <w:sz w:val="24"/>
                </w:rPr>
                <w:t>file</w:t>
              </w:r>
            </w:ins>
          </w:p>
        </w:tc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71" w:author="Rakesh R Nair" w:date="2019-03-08T15:33:00Z"/>
                <w:rFonts w:ascii="Times New Roman" w:hAnsi="Times New Roman" w:cs="Times New Roman"/>
                <w:sz w:val="24"/>
              </w:rPr>
            </w:pPr>
            <w:ins w:id="172" w:author="Rakesh R Nair" w:date="2019-03-08T15:33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3B7C5D" w:rsidRDefault="003B7C5D" w:rsidP="002060C6">
            <w:pPr>
              <w:jc w:val="center"/>
              <w:rPr>
                <w:ins w:id="173" w:author="Rakesh R Nair" w:date="2019-03-08T15:33:00Z"/>
                <w:rFonts w:ascii="Times New Roman" w:hAnsi="Times New Roman" w:cs="Times New Roman"/>
                <w:sz w:val="24"/>
              </w:rPr>
            </w:pPr>
          </w:p>
        </w:tc>
        <w:tc>
          <w:tcPr>
            <w:tcW w:w="2254" w:type="dxa"/>
          </w:tcPr>
          <w:p w:rsidR="003B7C5D" w:rsidRDefault="003B7C5D">
            <w:pPr>
              <w:jc w:val="center"/>
              <w:rPr>
                <w:ins w:id="174" w:author="Rakesh R Nair" w:date="2019-03-08T15:33:00Z"/>
                <w:rFonts w:ascii="Times New Roman" w:hAnsi="Times New Roman" w:cs="Times New Roman"/>
                <w:sz w:val="24"/>
              </w:rPr>
            </w:pPr>
            <w:ins w:id="175" w:author="Rakesh R Nair" w:date="2019-03-08T15:34:00Z">
              <w:r>
                <w:rPr>
                  <w:rFonts w:ascii="Times New Roman" w:hAnsi="Times New Roman" w:cs="Times New Roman"/>
                  <w:sz w:val="24"/>
                </w:rPr>
                <w:t xml:space="preserve">File of the notification </w:t>
              </w:r>
            </w:ins>
          </w:p>
        </w:tc>
      </w:tr>
    </w:tbl>
    <w:p w:rsidR="00A8283A" w:rsidRDefault="00A8283A" w:rsidP="00361A55">
      <w:pPr>
        <w:rPr>
          <w:ins w:id="176" w:author="Rakesh R Nair" w:date="2019-03-11T11:33:00Z"/>
          <w:rFonts w:ascii="Times New Roman" w:hAnsi="Times New Roman" w:cs="Times New Roman"/>
          <w:b/>
          <w:sz w:val="28"/>
          <w:szCs w:val="28"/>
        </w:rPr>
      </w:pPr>
    </w:p>
    <w:p w:rsidR="00471613" w:rsidRDefault="00471613" w:rsidP="00361A55">
      <w:pPr>
        <w:rPr>
          <w:ins w:id="177" w:author="Rakesh R Nair" w:date="2019-03-08T15:48:00Z"/>
          <w:rFonts w:ascii="Times New Roman" w:hAnsi="Times New Roman" w:cs="Times New Roman"/>
          <w:b/>
          <w:sz w:val="28"/>
          <w:szCs w:val="28"/>
        </w:rPr>
      </w:pPr>
    </w:p>
    <w:p w:rsidR="00CA7765" w:rsidRPr="00EB67B5" w:rsidRDefault="00CA7765" w:rsidP="00361A55">
      <w:pPr>
        <w:rPr>
          <w:ins w:id="178" w:author="Rakesh R Nair" w:date="2019-03-08T15:48:00Z"/>
          <w:rFonts w:ascii="Times New Roman" w:hAnsi="Times New Roman" w:cs="Times New Roman"/>
          <w:sz w:val="28"/>
          <w:szCs w:val="28"/>
          <w:rPrChange w:id="179" w:author="Rakesh R Nair" w:date="2019-03-08T21:06:00Z">
            <w:rPr>
              <w:ins w:id="180" w:author="Rakesh R Nair" w:date="2019-03-08T15:48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181" w:author="Rakesh R Nair" w:date="2019-03-08T15:48:00Z">
        <w:r>
          <w:rPr>
            <w:rFonts w:ascii="Times New Roman" w:hAnsi="Times New Roman" w:cs="Times New Roman"/>
            <w:b/>
            <w:sz w:val="28"/>
            <w:szCs w:val="28"/>
          </w:rPr>
          <w:t>Tbl_mtn_type</w:t>
        </w:r>
      </w:ins>
      <w:ins w:id="182" w:author="Rakesh R Nair" w:date="2019-03-08T21:03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183" w:author="Rakesh R Nair" w:date="2019-03-08T21:06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maintenance types)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7765" w:rsidRPr="00361A55" w:rsidTr="002060C6">
        <w:trPr>
          <w:ins w:id="184" w:author="Rakesh R Nair" w:date="2019-03-08T15:48:00Z"/>
        </w:trPr>
        <w:tc>
          <w:tcPr>
            <w:tcW w:w="2254" w:type="dxa"/>
          </w:tcPr>
          <w:p w:rsidR="00CA7765" w:rsidRPr="00361A55" w:rsidRDefault="00CA7765" w:rsidP="002060C6">
            <w:pPr>
              <w:jc w:val="center"/>
              <w:rPr>
                <w:ins w:id="185" w:author="Rakesh R Nair" w:date="2019-03-08T15:48:00Z"/>
                <w:rFonts w:ascii="Times New Roman" w:hAnsi="Times New Roman" w:cs="Times New Roman"/>
                <w:b/>
                <w:sz w:val="28"/>
              </w:rPr>
            </w:pPr>
            <w:ins w:id="186" w:author="Rakesh R Nair" w:date="2019-03-08T15:4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CA7765" w:rsidRPr="00361A55" w:rsidRDefault="00CA7765" w:rsidP="002060C6">
            <w:pPr>
              <w:jc w:val="center"/>
              <w:rPr>
                <w:ins w:id="187" w:author="Rakesh R Nair" w:date="2019-03-08T15:48:00Z"/>
                <w:rFonts w:ascii="Times New Roman" w:hAnsi="Times New Roman" w:cs="Times New Roman"/>
                <w:b/>
                <w:sz w:val="28"/>
              </w:rPr>
            </w:pPr>
            <w:ins w:id="188" w:author="Rakesh R Nair" w:date="2019-03-08T15:4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CA7765" w:rsidRPr="00361A55" w:rsidRDefault="00CA7765" w:rsidP="002060C6">
            <w:pPr>
              <w:jc w:val="center"/>
              <w:rPr>
                <w:ins w:id="189" w:author="Rakesh R Nair" w:date="2019-03-08T15:48:00Z"/>
                <w:rFonts w:ascii="Times New Roman" w:hAnsi="Times New Roman" w:cs="Times New Roman"/>
                <w:b/>
                <w:sz w:val="28"/>
              </w:rPr>
            </w:pPr>
            <w:ins w:id="190" w:author="Rakesh R Nair" w:date="2019-03-08T15:4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CA7765" w:rsidRPr="00361A55" w:rsidRDefault="00CA7765" w:rsidP="002060C6">
            <w:pPr>
              <w:jc w:val="center"/>
              <w:rPr>
                <w:ins w:id="191" w:author="Rakesh R Nair" w:date="2019-03-08T15:48:00Z"/>
                <w:rFonts w:ascii="Times New Roman" w:hAnsi="Times New Roman" w:cs="Times New Roman"/>
                <w:b/>
                <w:sz w:val="28"/>
              </w:rPr>
            </w:pPr>
            <w:ins w:id="192" w:author="Rakesh R Nair" w:date="2019-03-08T15:4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CA7765" w:rsidRPr="00AC4AAA" w:rsidTr="002060C6">
        <w:trPr>
          <w:ins w:id="193" w:author="Rakesh R Nair" w:date="2019-03-08T15:48:00Z"/>
        </w:trPr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194" w:author="Rakesh R Nair" w:date="2019-03-08T15:48:00Z"/>
                <w:rFonts w:ascii="Times New Roman" w:hAnsi="Times New Roman" w:cs="Times New Roman"/>
                <w:sz w:val="24"/>
              </w:rPr>
            </w:pPr>
            <w:ins w:id="195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type_id</w:t>
              </w:r>
            </w:ins>
          </w:p>
        </w:tc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196" w:author="Rakesh R Nair" w:date="2019-03-08T15:48:00Z"/>
                <w:rFonts w:ascii="Times New Roman" w:hAnsi="Times New Roman" w:cs="Times New Roman"/>
                <w:sz w:val="24"/>
              </w:rPr>
            </w:pPr>
            <w:ins w:id="197" w:author="Rakesh R Nair" w:date="2019-03-08T15:48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198" w:author="Rakesh R Nair" w:date="2019-03-08T15:48:00Z"/>
                <w:rFonts w:ascii="Times New Roman" w:hAnsi="Times New Roman" w:cs="Times New Roman"/>
                <w:sz w:val="24"/>
              </w:rPr>
            </w:pPr>
            <w:ins w:id="199" w:author="Rakesh R Nair" w:date="2019-03-08T15:48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CA7765" w:rsidRPr="00AC4AAA" w:rsidRDefault="00CA7765">
            <w:pPr>
              <w:jc w:val="center"/>
              <w:rPr>
                <w:ins w:id="200" w:author="Rakesh R Nair" w:date="2019-03-08T15:48:00Z"/>
                <w:rFonts w:ascii="Times New Roman" w:hAnsi="Times New Roman" w:cs="Times New Roman"/>
                <w:sz w:val="24"/>
              </w:rPr>
            </w:pPr>
            <w:ins w:id="201" w:author="Rakesh R Nair" w:date="2019-03-08T15:48:00Z">
              <w:r>
                <w:rPr>
                  <w:rFonts w:ascii="Times New Roman" w:hAnsi="Times New Roman" w:cs="Times New Roman"/>
                  <w:sz w:val="24"/>
                </w:rPr>
                <w:t xml:space="preserve">Id of the </w:t>
              </w:r>
            </w:ins>
            <w:ins w:id="202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maintenance type</w:t>
              </w:r>
            </w:ins>
            <w:ins w:id="203" w:author="Rakesh R Nair" w:date="2019-03-08T15:48:00Z">
              <w:r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  <w:tr w:rsidR="00CA7765" w:rsidRPr="00AC4AAA" w:rsidTr="002060C6">
        <w:trPr>
          <w:ins w:id="204" w:author="Rakesh R Nair" w:date="2019-03-08T15:49:00Z"/>
        </w:trPr>
        <w:tc>
          <w:tcPr>
            <w:tcW w:w="2254" w:type="dxa"/>
          </w:tcPr>
          <w:p w:rsidR="00CA7765" w:rsidRDefault="00CA7765" w:rsidP="002060C6">
            <w:pPr>
              <w:jc w:val="center"/>
              <w:rPr>
                <w:ins w:id="205" w:author="Rakesh R Nair" w:date="2019-03-08T15:49:00Z"/>
                <w:rFonts w:ascii="Times New Roman" w:hAnsi="Times New Roman" w:cs="Times New Roman"/>
                <w:sz w:val="24"/>
              </w:rPr>
            </w:pPr>
            <w:ins w:id="206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Type_name</w:t>
              </w:r>
            </w:ins>
          </w:p>
        </w:tc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207" w:author="Rakesh R Nair" w:date="2019-03-08T15:49:00Z"/>
                <w:rFonts w:ascii="Times New Roman" w:hAnsi="Times New Roman" w:cs="Times New Roman"/>
                <w:sz w:val="24"/>
              </w:rPr>
            </w:pPr>
            <w:ins w:id="208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CA7765" w:rsidRPr="00AC4AAA" w:rsidRDefault="00CA7765" w:rsidP="002060C6">
            <w:pPr>
              <w:jc w:val="center"/>
              <w:rPr>
                <w:ins w:id="209" w:author="Rakesh R Nair" w:date="2019-03-08T15:49:00Z"/>
                <w:rFonts w:ascii="Times New Roman" w:hAnsi="Times New Roman" w:cs="Times New Roman"/>
                <w:sz w:val="24"/>
              </w:rPr>
            </w:pPr>
            <w:ins w:id="210" w:author="Rakesh R Nair" w:date="2019-03-08T15:49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CA7765" w:rsidRDefault="00CA7765" w:rsidP="00CA7765">
            <w:pPr>
              <w:jc w:val="center"/>
              <w:rPr>
                <w:ins w:id="211" w:author="Rakesh R Nair" w:date="2019-03-08T15:49:00Z"/>
                <w:rFonts w:ascii="Times New Roman" w:hAnsi="Times New Roman" w:cs="Times New Roman"/>
                <w:sz w:val="24"/>
              </w:rPr>
            </w:pPr>
            <w:ins w:id="212" w:author="Rakesh R Nair" w:date="2019-03-08T15:50:00Z">
              <w:r>
                <w:rPr>
                  <w:rFonts w:ascii="Times New Roman" w:hAnsi="Times New Roman" w:cs="Times New Roman"/>
                  <w:sz w:val="24"/>
                </w:rPr>
                <w:t>Type name</w:t>
              </w:r>
            </w:ins>
          </w:p>
        </w:tc>
      </w:tr>
    </w:tbl>
    <w:p w:rsidR="00CA7765" w:rsidRDefault="00CA7765" w:rsidP="00361A55">
      <w:pPr>
        <w:rPr>
          <w:ins w:id="213" w:author="Rakesh R Nair" w:date="2019-03-11T11:33:00Z"/>
          <w:rFonts w:ascii="Times New Roman" w:hAnsi="Times New Roman" w:cs="Times New Roman"/>
          <w:b/>
          <w:sz w:val="28"/>
          <w:szCs w:val="28"/>
        </w:rPr>
      </w:pPr>
    </w:p>
    <w:p w:rsidR="00471613" w:rsidRDefault="00471613" w:rsidP="00361A55">
      <w:pPr>
        <w:rPr>
          <w:ins w:id="214" w:author="Rakesh R Nair" w:date="2019-03-08T15:50:00Z"/>
          <w:rFonts w:ascii="Times New Roman" w:hAnsi="Times New Roman" w:cs="Times New Roman"/>
          <w:b/>
          <w:sz w:val="28"/>
          <w:szCs w:val="28"/>
        </w:rPr>
      </w:pPr>
    </w:p>
    <w:p w:rsidR="00000ACC" w:rsidRPr="00EB67B5" w:rsidRDefault="00000ACC">
      <w:pPr>
        <w:rPr>
          <w:ins w:id="215" w:author="Rakesh R Nair" w:date="2019-03-08T15:50:00Z"/>
          <w:rFonts w:ascii="Times New Roman" w:hAnsi="Times New Roman" w:cs="Times New Roman"/>
          <w:sz w:val="28"/>
          <w:szCs w:val="28"/>
          <w:rPrChange w:id="216" w:author="Rakesh R Nair" w:date="2019-03-08T21:05:00Z">
            <w:rPr>
              <w:ins w:id="217" w:author="Rakesh R Nair" w:date="2019-03-08T15:50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218" w:author="Rakesh R Nair" w:date="2019-03-08T15:50:00Z">
        <w:r>
          <w:rPr>
            <w:rFonts w:ascii="Times New Roman" w:hAnsi="Times New Roman" w:cs="Times New Roman"/>
            <w:b/>
            <w:sz w:val="28"/>
            <w:szCs w:val="28"/>
          </w:rPr>
          <w:t>Tbl_maintain</w:t>
        </w:r>
      </w:ins>
      <w:ins w:id="219" w:author="Rakesh R Nair" w:date="2019-03-08T21:04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220" w:author="Rakesh R Nair" w:date="2019-03-08T21:05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maintenance details includes       complaints,cleaning,etc)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0ACC" w:rsidRPr="00361A55" w:rsidTr="002060C6">
        <w:trPr>
          <w:ins w:id="221" w:author="Rakesh R Nair" w:date="2019-03-08T15:51:00Z"/>
        </w:trPr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222" w:author="Rakesh R Nair" w:date="2019-03-08T15:51:00Z"/>
                <w:rFonts w:ascii="Times New Roman" w:hAnsi="Times New Roman" w:cs="Times New Roman"/>
                <w:b/>
                <w:sz w:val="28"/>
              </w:rPr>
            </w:pPr>
            <w:ins w:id="223" w:author="Rakesh R Nair" w:date="2019-03-08T15:5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224" w:author="Rakesh R Nair" w:date="2019-03-08T15:51:00Z"/>
                <w:rFonts w:ascii="Times New Roman" w:hAnsi="Times New Roman" w:cs="Times New Roman"/>
                <w:b/>
                <w:sz w:val="28"/>
              </w:rPr>
            </w:pPr>
            <w:ins w:id="225" w:author="Rakesh R Nair" w:date="2019-03-08T15:5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226" w:author="Rakesh R Nair" w:date="2019-03-08T15:51:00Z"/>
                <w:rFonts w:ascii="Times New Roman" w:hAnsi="Times New Roman" w:cs="Times New Roman"/>
                <w:b/>
                <w:sz w:val="28"/>
              </w:rPr>
            </w:pPr>
            <w:ins w:id="227" w:author="Rakesh R Nair" w:date="2019-03-08T15:5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228" w:author="Rakesh R Nair" w:date="2019-03-08T15:51:00Z"/>
                <w:rFonts w:ascii="Times New Roman" w:hAnsi="Times New Roman" w:cs="Times New Roman"/>
                <w:b/>
                <w:sz w:val="28"/>
              </w:rPr>
            </w:pPr>
            <w:ins w:id="229" w:author="Rakesh R Nair" w:date="2019-03-08T15:5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000ACC" w:rsidRPr="00AC4AAA" w:rsidTr="002060C6">
        <w:trPr>
          <w:ins w:id="230" w:author="Rakesh R Nair" w:date="2019-03-08T15:51:00Z"/>
        </w:trPr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31" w:author="Rakesh R Nair" w:date="2019-03-08T15:51:00Z"/>
                <w:rFonts w:ascii="Times New Roman" w:hAnsi="Times New Roman" w:cs="Times New Roman"/>
                <w:sz w:val="24"/>
              </w:rPr>
            </w:pPr>
            <w:ins w:id="232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>m_id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33" w:author="Rakesh R Nair" w:date="2019-03-08T15:51:00Z"/>
                <w:rFonts w:ascii="Times New Roman" w:hAnsi="Times New Roman" w:cs="Times New Roman"/>
                <w:sz w:val="24"/>
              </w:rPr>
            </w:pPr>
            <w:ins w:id="234" w:author="Rakesh R Nair" w:date="2019-03-08T15:51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35" w:author="Rakesh R Nair" w:date="2019-03-08T15:51:00Z"/>
                <w:rFonts w:ascii="Times New Roman" w:hAnsi="Times New Roman" w:cs="Times New Roman"/>
                <w:sz w:val="24"/>
              </w:rPr>
            </w:pPr>
            <w:ins w:id="236" w:author="Rakesh R Nair" w:date="2019-03-08T15:51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37" w:author="Rakesh R Nair" w:date="2019-03-08T15:51:00Z"/>
                <w:rFonts w:ascii="Times New Roman" w:hAnsi="Times New Roman" w:cs="Times New Roman"/>
                <w:sz w:val="24"/>
              </w:rPr>
            </w:pPr>
            <w:ins w:id="238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 xml:space="preserve">Id of the maintenance  </w:t>
              </w:r>
            </w:ins>
          </w:p>
        </w:tc>
      </w:tr>
      <w:tr w:rsidR="00000ACC" w:rsidTr="002060C6">
        <w:trPr>
          <w:ins w:id="239" w:author="Rakesh R Nair" w:date="2019-03-08T15:51:00Z"/>
        </w:trPr>
        <w:tc>
          <w:tcPr>
            <w:tcW w:w="2254" w:type="dxa"/>
          </w:tcPr>
          <w:p w:rsidR="00000ACC" w:rsidRDefault="00000ACC">
            <w:pPr>
              <w:jc w:val="center"/>
              <w:rPr>
                <w:ins w:id="240" w:author="Rakesh R Nair" w:date="2019-03-08T15:51:00Z"/>
                <w:rFonts w:ascii="Times New Roman" w:hAnsi="Times New Roman" w:cs="Times New Roman"/>
                <w:sz w:val="24"/>
              </w:rPr>
            </w:pPr>
            <w:ins w:id="241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42" w:author="Rakesh R Nair" w:date="2019-03-08T15:51:00Z"/>
                <w:rFonts w:ascii="Times New Roman" w:hAnsi="Times New Roman" w:cs="Times New Roman"/>
                <w:sz w:val="24"/>
              </w:rPr>
            </w:pPr>
            <w:ins w:id="243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244" w:author="Rakesh R Nair" w:date="2019-03-08T15:51:00Z"/>
                <w:rFonts w:ascii="Times New Roman" w:hAnsi="Times New Roman" w:cs="Times New Roman"/>
                <w:sz w:val="24"/>
              </w:rPr>
            </w:pPr>
            <w:ins w:id="245" w:author="Rakesh R Nair" w:date="2019-03-08T15:51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000ACC" w:rsidRDefault="00000ACC">
            <w:pPr>
              <w:jc w:val="center"/>
              <w:rPr>
                <w:ins w:id="246" w:author="Rakesh R Nair" w:date="2019-03-08T15:51:00Z"/>
                <w:rFonts w:ascii="Times New Roman" w:hAnsi="Times New Roman" w:cs="Times New Roman"/>
                <w:sz w:val="24"/>
              </w:rPr>
            </w:pPr>
            <w:ins w:id="247" w:author="Rakesh R Nair" w:date="2019-03-08T15:52:00Z">
              <w:r>
                <w:rPr>
                  <w:rFonts w:ascii="Times New Roman" w:hAnsi="Times New Roman" w:cs="Times New Roman"/>
                  <w:sz w:val="24"/>
                </w:rPr>
                <w:t>References the PK f</w:t>
              </w:r>
            </w:ins>
            <w:ins w:id="248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rom</w:t>
              </w:r>
            </w:ins>
            <w:ins w:id="249" w:author="Rakesh R Nair" w:date="2019-03-08T15:52:00Z">
              <w:r>
                <w:rPr>
                  <w:rFonts w:ascii="Times New Roman" w:hAnsi="Times New Roman" w:cs="Times New Roman"/>
                  <w:sz w:val="24"/>
                </w:rPr>
                <w:t xml:space="preserve"> tbl_user</w:t>
              </w:r>
            </w:ins>
          </w:p>
        </w:tc>
      </w:tr>
      <w:tr w:rsidR="00000ACC" w:rsidTr="002060C6">
        <w:trPr>
          <w:ins w:id="250" w:author="Rakesh R Nair" w:date="2019-03-08T15:52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51" w:author="Rakesh R Nair" w:date="2019-03-08T15:52:00Z"/>
                <w:rFonts w:ascii="Times New Roman" w:hAnsi="Times New Roman" w:cs="Times New Roman"/>
                <w:sz w:val="24"/>
              </w:rPr>
            </w:pPr>
            <w:ins w:id="252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type_id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53" w:author="Rakesh R Nair" w:date="2019-03-08T15:52:00Z"/>
                <w:rFonts w:ascii="Times New Roman" w:hAnsi="Times New Roman" w:cs="Times New Roman"/>
                <w:sz w:val="24"/>
              </w:rPr>
            </w:pPr>
            <w:ins w:id="254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55" w:author="Rakesh R Nair" w:date="2019-03-08T15:52:00Z"/>
                <w:rFonts w:ascii="Times New Roman" w:hAnsi="Times New Roman" w:cs="Times New Roman"/>
                <w:sz w:val="24"/>
              </w:rPr>
            </w:pPr>
            <w:ins w:id="256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57" w:author="Rakesh R Nair" w:date="2019-03-08T15:52:00Z"/>
                <w:rFonts w:ascii="Times New Roman" w:hAnsi="Times New Roman" w:cs="Times New Roman"/>
                <w:sz w:val="24"/>
              </w:rPr>
            </w:pPr>
            <w:ins w:id="258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References the PK of tbl_mtn_type</w:t>
              </w:r>
            </w:ins>
          </w:p>
        </w:tc>
      </w:tr>
      <w:tr w:rsidR="00000ACC" w:rsidTr="002060C6">
        <w:trPr>
          <w:ins w:id="259" w:author="Rakesh R Nair" w:date="2019-03-08T15:53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60" w:author="Rakesh R Nair" w:date="2019-03-08T15:53:00Z"/>
                <w:rFonts w:ascii="Times New Roman" w:hAnsi="Times New Roman" w:cs="Times New Roman"/>
                <w:sz w:val="24"/>
              </w:rPr>
            </w:pPr>
            <w:ins w:id="261" w:author="Rakesh R Nair" w:date="2019-03-08T15:53:00Z">
              <w:r>
                <w:rPr>
                  <w:rFonts w:ascii="Times New Roman" w:hAnsi="Times New Roman" w:cs="Times New Roman"/>
                  <w:sz w:val="24"/>
                </w:rPr>
                <w:t>subject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62" w:author="Rakesh R Nair" w:date="2019-03-08T15:53:00Z"/>
                <w:rFonts w:ascii="Times New Roman" w:hAnsi="Times New Roman" w:cs="Times New Roman"/>
                <w:sz w:val="24"/>
              </w:rPr>
            </w:pPr>
            <w:ins w:id="263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64" w:author="Rakesh R Nair" w:date="2019-03-08T15:53:00Z"/>
                <w:rFonts w:ascii="Times New Roman" w:hAnsi="Times New Roman" w:cs="Times New Roman"/>
                <w:sz w:val="24"/>
              </w:rPr>
            </w:pPr>
            <w:ins w:id="265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66" w:author="Rakesh R Nair" w:date="2019-03-08T15:53:00Z"/>
                <w:rFonts w:ascii="Times New Roman" w:hAnsi="Times New Roman" w:cs="Times New Roman"/>
                <w:sz w:val="24"/>
              </w:rPr>
            </w:pPr>
            <w:ins w:id="267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Subject of the purpose</w:t>
              </w:r>
            </w:ins>
          </w:p>
        </w:tc>
      </w:tr>
      <w:tr w:rsidR="00000ACC" w:rsidTr="002060C6">
        <w:trPr>
          <w:ins w:id="268" w:author="Rakesh R Nair" w:date="2019-03-08T15:54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69" w:author="Rakesh R Nair" w:date="2019-03-08T15:54:00Z"/>
                <w:rFonts w:ascii="Times New Roman" w:hAnsi="Times New Roman" w:cs="Times New Roman"/>
                <w:sz w:val="24"/>
              </w:rPr>
            </w:pPr>
            <w:ins w:id="270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lastRenderedPageBreak/>
                <w:t>desc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71" w:author="Rakesh R Nair" w:date="2019-03-08T15:54:00Z"/>
                <w:rFonts w:ascii="Times New Roman" w:hAnsi="Times New Roman" w:cs="Times New Roman"/>
                <w:sz w:val="24"/>
              </w:rPr>
            </w:pPr>
            <w:ins w:id="272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73" w:author="Rakesh R Nair" w:date="2019-03-08T15:54:00Z"/>
                <w:rFonts w:ascii="Times New Roman" w:hAnsi="Times New Roman" w:cs="Times New Roman"/>
                <w:sz w:val="24"/>
              </w:rPr>
            </w:pPr>
            <w:ins w:id="274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75" w:author="Rakesh R Nair" w:date="2019-03-08T15:54:00Z"/>
                <w:rFonts w:ascii="Times New Roman" w:hAnsi="Times New Roman" w:cs="Times New Roman"/>
                <w:sz w:val="24"/>
              </w:rPr>
            </w:pPr>
            <w:ins w:id="276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Description of the purpose</w:t>
              </w:r>
            </w:ins>
          </w:p>
        </w:tc>
      </w:tr>
      <w:tr w:rsidR="00000ACC" w:rsidTr="002060C6">
        <w:trPr>
          <w:ins w:id="277" w:author="Rakesh R Nair" w:date="2019-03-08T15:54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78" w:author="Rakesh R Nair" w:date="2019-03-08T15:54:00Z"/>
                <w:rFonts w:ascii="Times New Roman" w:hAnsi="Times New Roman" w:cs="Times New Roman"/>
                <w:sz w:val="24"/>
              </w:rPr>
            </w:pPr>
            <w:ins w:id="279" w:author="Rakesh R Nair" w:date="2019-03-08T15:54:00Z">
              <w:r>
                <w:rPr>
                  <w:rFonts w:ascii="Times New Roman" w:hAnsi="Times New Roman" w:cs="Times New Roman"/>
                  <w:sz w:val="24"/>
                </w:rPr>
                <w:t>e_date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80" w:author="Rakesh R Nair" w:date="2019-03-08T15:54:00Z"/>
                <w:rFonts w:ascii="Times New Roman" w:hAnsi="Times New Roman" w:cs="Times New Roman"/>
                <w:sz w:val="24"/>
              </w:rPr>
            </w:pPr>
            <w:ins w:id="281" w:author="Rakesh R Nair" w:date="2019-03-08T15:5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82" w:author="Rakesh R Nair" w:date="2019-03-08T15:54:00Z"/>
                <w:rFonts w:ascii="Times New Roman" w:hAnsi="Times New Roman" w:cs="Times New Roman"/>
                <w:sz w:val="24"/>
              </w:rPr>
            </w:pPr>
            <w:ins w:id="283" w:author="Rakesh R Nair" w:date="2019-03-08T15:5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84" w:author="Rakesh R Nair" w:date="2019-03-08T15:54:00Z"/>
                <w:rFonts w:ascii="Times New Roman" w:hAnsi="Times New Roman" w:cs="Times New Roman"/>
                <w:sz w:val="24"/>
              </w:rPr>
            </w:pPr>
            <w:ins w:id="285" w:author="Rakesh R Nair" w:date="2019-03-08T15:55:00Z">
              <w:r>
                <w:rPr>
                  <w:rFonts w:ascii="Times New Roman" w:hAnsi="Times New Roman" w:cs="Times New Roman"/>
                  <w:sz w:val="24"/>
                </w:rPr>
                <w:t>Date of requested</w:t>
              </w:r>
            </w:ins>
          </w:p>
        </w:tc>
      </w:tr>
      <w:tr w:rsidR="00471613" w:rsidTr="002060C6">
        <w:trPr>
          <w:ins w:id="286" w:author="Rakesh R Nair" w:date="2019-03-11T11:32:00Z"/>
        </w:trPr>
        <w:tc>
          <w:tcPr>
            <w:tcW w:w="2254" w:type="dxa"/>
          </w:tcPr>
          <w:p w:rsidR="00471613" w:rsidRDefault="00471613" w:rsidP="00000ACC">
            <w:pPr>
              <w:jc w:val="center"/>
              <w:rPr>
                <w:ins w:id="287" w:author="Rakesh R Nair" w:date="2019-03-11T11:32:00Z"/>
                <w:rFonts w:ascii="Times New Roman" w:hAnsi="Times New Roman" w:cs="Times New Roman"/>
                <w:sz w:val="24"/>
              </w:rPr>
            </w:pPr>
            <w:ins w:id="288" w:author="Rakesh R Nair" w:date="2019-03-11T11:32:00Z">
              <w:r>
                <w:rPr>
                  <w:rFonts w:ascii="Times New Roman" w:hAnsi="Times New Roman" w:cs="Times New Roman"/>
                  <w:sz w:val="24"/>
                </w:rPr>
                <w:t>reply</w:t>
              </w:r>
            </w:ins>
          </w:p>
        </w:tc>
        <w:tc>
          <w:tcPr>
            <w:tcW w:w="2254" w:type="dxa"/>
          </w:tcPr>
          <w:p w:rsidR="00471613" w:rsidRDefault="00471613" w:rsidP="002060C6">
            <w:pPr>
              <w:jc w:val="center"/>
              <w:rPr>
                <w:ins w:id="289" w:author="Rakesh R Nair" w:date="2019-03-11T11:32:00Z"/>
                <w:rFonts w:ascii="Times New Roman" w:hAnsi="Times New Roman" w:cs="Times New Roman"/>
                <w:sz w:val="24"/>
              </w:rPr>
            </w:pPr>
            <w:ins w:id="290" w:author="Rakesh R Nair" w:date="2019-03-11T11:33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71613" w:rsidRDefault="00471613" w:rsidP="002060C6">
            <w:pPr>
              <w:jc w:val="center"/>
              <w:rPr>
                <w:ins w:id="291" w:author="Rakesh R Nair" w:date="2019-03-11T11:32:00Z"/>
                <w:rFonts w:ascii="Times New Roman" w:hAnsi="Times New Roman" w:cs="Times New Roman"/>
                <w:sz w:val="24"/>
              </w:rPr>
            </w:pPr>
            <w:ins w:id="292" w:author="Rakesh R Nair" w:date="2019-03-11T11:33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71613" w:rsidRDefault="00471613" w:rsidP="00000ACC">
            <w:pPr>
              <w:jc w:val="center"/>
              <w:rPr>
                <w:ins w:id="293" w:author="Rakesh R Nair" w:date="2019-03-11T11:32:00Z"/>
                <w:rFonts w:ascii="Times New Roman" w:hAnsi="Times New Roman" w:cs="Times New Roman"/>
                <w:sz w:val="24"/>
              </w:rPr>
            </w:pPr>
            <w:ins w:id="294" w:author="Rakesh R Nair" w:date="2019-03-11T11:33:00Z">
              <w:r>
                <w:rPr>
                  <w:rFonts w:ascii="Times New Roman" w:hAnsi="Times New Roman" w:cs="Times New Roman"/>
                  <w:sz w:val="24"/>
                </w:rPr>
                <w:t>Reply for the request</w:t>
              </w:r>
            </w:ins>
          </w:p>
        </w:tc>
      </w:tr>
      <w:tr w:rsidR="00000ACC" w:rsidTr="002060C6">
        <w:trPr>
          <w:ins w:id="295" w:author="Rakesh R Nair" w:date="2019-03-08T15:55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296" w:author="Rakesh R Nair" w:date="2019-03-08T15:55:00Z"/>
                <w:rFonts w:ascii="Times New Roman" w:hAnsi="Times New Roman" w:cs="Times New Roman"/>
                <w:sz w:val="24"/>
              </w:rPr>
            </w:pPr>
            <w:ins w:id="297" w:author="Rakesh R Nair" w:date="2019-03-08T15:55:00Z">
              <w:r>
                <w:rPr>
                  <w:rFonts w:ascii="Times New Roman" w:hAnsi="Times New Roman" w:cs="Times New Roman"/>
                  <w:sz w:val="24"/>
                </w:rPr>
                <w:t>c_date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298" w:author="Rakesh R Nair" w:date="2019-03-08T15:55:00Z"/>
                <w:rFonts w:ascii="Times New Roman" w:hAnsi="Times New Roman" w:cs="Times New Roman"/>
                <w:sz w:val="24"/>
              </w:rPr>
            </w:pPr>
            <w:ins w:id="299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00" w:author="Rakesh R Nair" w:date="2019-03-08T15:55:00Z"/>
                <w:rFonts w:ascii="Times New Roman" w:hAnsi="Times New Roman" w:cs="Times New Roman"/>
                <w:sz w:val="24"/>
              </w:rPr>
            </w:pPr>
            <w:ins w:id="301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 xml:space="preserve">NOT NULL 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302" w:author="Rakesh R Nair" w:date="2019-03-08T15:55:00Z"/>
                <w:rFonts w:ascii="Times New Roman" w:hAnsi="Times New Roman" w:cs="Times New Roman"/>
                <w:sz w:val="24"/>
              </w:rPr>
            </w:pPr>
            <w:ins w:id="303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Date of completed</w:t>
              </w:r>
            </w:ins>
          </w:p>
        </w:tc>
      </w:tr>
      <w:tr w:rsidR="00000ACC" w:rsidTr="002060C6">
        <w:trPr>
          <w:ins w:id="304" w:author="Rakesh R Nair" w:date="2019-03-08T15:56:00Z"/>
        </w:trPr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305" w:author="Rakesh R Nair" w:date="2019-03-08T15:56:00Z"/>
                <w:rFonts w:ascii="Times New Roman" w:hAnsi="Times New Roman" w:cs="Times New Roman"/>
                <w:sz w:val="24"/>
              </w:rPr>
            </w:pPr>
            <w:ins w:id="306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 xml:space="preserve">status 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07" w:author="Rakesh R Nair" w:date="2019-03-08T15:56:00Z"/>
                <w:rFonts w:ascii="Times New Roman" w:hAnsi="Times New Roman" w:cs="Times New Roman"/>
                <w:sz w:val="24"/>
              </w:rPr>
            </w:pPr>
            <w:ins w:id="308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09" w:author="Rakesh R Nair" w:date="2019-03-08T15:56:00Z"/>
                <w:rFonts w:ascii="Times New Roman" w:hAnsi="Times New Roman" w:cs="Times New Roman"/>
                <w:sz w:val="24"/>
              </w:rPr>
            </w:pPr>
            <w:ins w:id="310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000ACC" w:rsidP="00000ACC">
            <w:pPr>
              <w:jc w:val="center"/>
              <w:rPr>
                <w:ins w:id="311" w:author="Rakesh R Nair" w:date="2019-03-08T15:56:00Z"/>
                <w:rFonts w:ascii="Times New Roman" w:hAnsi="Times New Roman" w:cs="Times New Roman"/>
                <w:sz w:val="24"/>
              </w:rPr>
            </w:pPr>
            <w:ins w:id="312" w:author="Rakesh R Nair" w:date="2019-03-08T15:56:00Z">
              <w:r>
                <w:rPr>
                  <w:rFonts w:ascii="Times New Roman" w:hAnsi="Times New Roman" w:cs="Times New Roman"/>
                  <w:sz w:val="24"/>
                </w:rPr>
                <w:t>Request progress</w:t>
              </w:r>
            </w:ins>
          </w:p>
        </w:tc>
      </w:tr>
    </w:tbl>
    <w:p w:rsidR="00000ACC" w:rsidRDefault="00000ACC" w:rsidP="00361A55">
      <w:pPr>
        <w:rPr>
          <w:ins w:id="313" w:author="Rakesh R Nair" w:date="2019-03-08T15:58:00Z"/>
          <w:rFonts w:ascii="Times New Roman" w:hAnsi="Times New Roman" w:cs="Times New Roman"/>
          <w:b/>
          <w:sz w:val="28"/>
          <w:szCs w:val="28"/>
        </w:rPr>
      </w:pPr>
    </w:p>
    <w:p w:rsidR="00000ACC" w:rsidRDefault="00000ACC" w:rsidP="00361A55">
      <w:pPr>
        <w:rPr>
          <w:ins w:id="314" w:author="Rakesh R Nair" w:date="2019-03-08T15:57:00Z"/>
          <w:rFonts w:ascii="Times New Roman" w:hAnsi="Times New Roman" w:cs="Times New Roman"/>
          <w:b/>
          <w:sz w:val="28"/>
          <w:szCs w:val="28"/>
        </w:rPr>
      </w:pPr>
    </w:p>
    <w:p w:rsidR="00000ACC" w:rsidRDefault="00000ACC" w:rsidP="00361A55">
      <w:pPr>
        <w:rPr>
          <w:ins w:id="315" w:author="Rakesh R Nair" w:date="2019-03-08T15:57:00Z"/>
          <w:rFonts w:ascii="Times New Roman" w:hAnsi="Times New Roman" w:cs="Times New Roman"/>
          <w:b/>
          <w:sz w:val="28"/>
          <w:szCs w:val="28"/>
        </w:rPr>
      </w:pPr>
      <w:ins w:id="316" w:author="Rakesh R Nair" w:date="2019-03-08T15:57:00Z">
        <w:r>
          <w:rPr>
            <w:rFonts w:ascii="Times New Roman" w:hAnsi="Times New Roman" w:cs="Times New Roman"/>
            <w:b/>
            <w:sz w:val="28"/>
            <w:szCs w:val="28"/>
          </w:rPr>
          <w:t>Tbl_servnt_req</w:t>
        </w:r>
      </w:ins>
      <w:ins w:id="317" w:author="Rakesh R Nair" w:date="2019-03-08T21:07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EB67B5" w:rsidRPr="00EB67B5">
          <w:rPr>
            <w:rFonts w:ascii="Times New Roman" w:hAnsi="Times New Roman" w:cs="Times New Roman"/>
            <w:sz w:val="28"/>
            <w:szCs w:val="28"/>
            <w:rPrChange w:id="318" w:author="Rakesh R Nair" w:date="2019-03-08T21:09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servant requesting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0ACC" w:rsidRPr="00361A55" w:rsidTr="002060C6">
        <w:trPr>
          <w:ins w:id="319" w:author="Rakesh R Nair" w:date="2019-03-08T15:58:00Z"/>
        </w:trPr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320" w:author="Rakesh R Nair" w:date="2019-03-08T15:58:00Z"/>
                <w:rFonts w:ascii="Times New Roman" w:hAnsi="Times New Roman" w:cs="Times New Roman"/>
                <w:b/>
                <w:sz w:val="28"/>
              </w:rPr>
            </w:pPr>
            <w:ins w:id="321" w:author="Rakesh R Nair" w:date="2019-03-08T15:5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322" w:author="Rakesh R Nair" w:date="2019-03-08T15:58:00Z"/>
                <w:rFonts w:ascii="Times New Roman" w:hAnsi="Times New Roman" w:cs="Times New Roman"/>
                <w:b/>
                <w:sz w:val="28"/>
              </w:rPr>
            </w:pPr>
            <w:ins w:id="323" w:author="Rakesh R Nair" w:date="2019-03-08T15:5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324" w:author="Rakesh R Nair" w:date="2019-03-08T15:58:00Z"/>
                <w:rFonts w:ascii="Times New Roman" w:hAnsi="Times New Roman" w:cs="Times New Roman"/>
                <w:b/>
                <w:sz w:val="28"/>
              </w:rPr>
            </w:pPr>
            <w:ins w:id="325" w:author="Rakesh R Nair" w:date="2019-03-08T15:5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000ACC" w:rsidRPr="00361A55" w:rsidRDefault="00000ACC" w:rsidP="002060C6">
            <w:pPr>
              <w:jc w:val="center"/>
              <w:rPr>
                <w:ins w:id="326" w:author="Rakesh R Nair" w:date="2019-03-08T15:58:00Z"/>
                <w:rFonts w:ascii="Times New Roman" w:hAnsi="Times New Roman" w:cs="Times New Roman"/>
                <w:b/>
                <w:sz w:val="28"/>
              </w:rPr>
            </w:pPr>
            <w:ins w:id="327" w:author="Rakesh R Nair" w:date="2019-03-08T15:58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000ACC" w:rsidRPr="00AC4AAA" w:rsidTr="002060C6">
        <w:trPr>
          <w:ins w:id="328" w:author="Rakesh R Nair" w:date="2019-03-08T15:58:00Z"/>
        </w:trPr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29" w:author="Rakesh R Nair" w:date="2019-03-08T15:58:00Z"/>
                <w:rFonts w:ascii="Times New Roman" w:hAnsi="Times New Roman" w:cs="Times New Roman"/>
                <w:sz w:val="24"/>
              </w:rPr>
            </w:pPr>
            <w:ins w:id="330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req_id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31" w:author="Rakesh R Nair" w:date="2019-03-08T15:58:00Z"/>
                <w:rFonts w:ascii="Times New Roman" w:hAnsi="Times New Roman" w:cs="Times New Roman"/>
                <w:sz w:val="24"/>
              </w:rPr>
            </w:pPr>
            <w:ins w:id="332" w:author="Rakesh R Nair" w:date="2019-03-08T15:58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33" w:author="Rakesh R Nair" w:date="2019-03-08T15:58:00Z"/>
                <w:rFonts w:ascii="Times New Roman" w:hAnsi="Times New Roman" w:cs="Times New Roman"/>
                <w:sz w:val="24"/>
              </w:rPr>
            </w:pPr>
            <w:ins w:id="334" w:author="Rakesh R Nair" w:date="2019-03-08T15:58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000ACC" w:rsidRPr="00AC4AAA" w:rsidRDefault="00000ACC">
            <w:pPr>
              <w:jc w:val="center"/>
              <w:rPr>
                <w:ins w:id="335" w:author="Rakesh R Nair" w:date="2019-03-08T15:58:00Z"/>
                <w:rFonts w:ascii="Times New Roman" w:hAnsi="Times New Roman" w:cs="Times New Roman"/>
                <w:sz w:val="24"/>
              </w:rPr>
            </w:pPr>
            <w:ins w:id="336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 xml:space="preserve">Id of the request </w:t>
              </w:r>
            </w:ins>
          </w:p>
        </w:tc>
      </w:tr>
      <w:tr w:rsidR="00000ACC" w:rsidTr="002060C6">
        <w:trPr>
          <w:ins w:id="337" w:author="Rakesh R Nair" w:date="2019-03-08T15:58:00Z"/>
        </w:trPr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38" w:author="Rakesh R Nair" w:date="2019-03-08T15:58:00Z"/>
                <w:rFonts w:ascii="Times New Roman" w:hAnsi="Times New Roman" w:cs="Times New Roman"/>
                <w:sz w:val="24"/>
              </w:rPr>
            </w:pPr>
            <w:ins w:id="339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40" w:author="Rakesh R Nair" w:date="2019-03-08T15:58:00Z"/>
                <w:rFonts w:ascii="Times New Roman" w:hAnsi="Times New Roman" w:cs="Times New Roman"/>
                <w:sz w:val="24"/>
              </w:rPr>
            </w:pPr>
            <w:ins w:id="341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00ACC" w:rsidRPr="00AC4AAA" w:rsidRDefault="00000ACC" w:rsidP="002060C6">
            <w:pPr>
              <w:jc w:val="center"/>
              <w:rPr>
                <w:ins w:id="342" w:author="Rakesh R Nair" w:date="2019-03-08T15:58:00Z"/>
                <w:rFonts w:ascii="Times New Roman" w:hAnsi="Times New Roman" w:cs="Times New Roman"/>
                <w:sz w:val="24"/>
              </w:rPr>
            </w:pPr>
            <w:ins w:id="343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44" w:author="Rakesh R Nair" w:date="2019-03-08T15:58:00Z"/>
                <w:rFonts w:ascii="Times New Roman" w:hAnsi="Times New Roman" w:cs="Times New Roman"/>
                <w:sz w:val="24"/>
              </w:rPr>
            </w:pPr>
            <w:ins w:id="345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>References the PK from</w:t>
              </w:r>
            </w:ins>
            <w:ins w:id="346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 xml:space="preserve"> tbl_user</w:t>
              </w:r>
            </w:ins>
            <w:ins w:id="347" w:author="Rakesh R Nair" w:date="2019-03-08T15:58:00Z">
              <w:r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  <w:tr w:rsidR="00000ACC" w:rsidTr="002060C6">
        <w:trPr>
          <w:ins w:id="348" w:author="Rakesh R Nair" w:date="2019-03-08T16:00:00Z"/>
        </w:trPr>
        <w:tc>
          <w:tcPr>
            <w:tcW w:w="2254" w:type="dxa"/>
          </w:tcPr>
          <w:p w:rsidR="00000ACC" w:rsidRDefault="00000ACC" w:rsidP="002060C6">
            <w:pPr>
              <w:jc w:val="center"/>
              <w:rPr>
                <w:ins w:id="349" w:author="Rakesh R Nair" w:date="2019-03-08T16:00:00Z"/>
                <w:rFonts w:ascii="Times New Roman" w:hAnsi="Times New Roman" w:cs="Times New Roman"/>
                <w:sz w:val="24"/>
              </w:rPr>
            </w:pPr>
            <w:ins w:id="350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req_date</w:t>
              </w:r>
            </w:ins>
          </w:p>
        </w:tc>
        <w:tc>
          <w:tcPr>
            <w:tcW w:w="2254" w:type="dxa"/>
          </w:tcPr>
          <w:p w:rsidR="00000ACC" w:rsidRDefault="008B2BD0" w:rsidP="002060C6">
            <w:pPr>
              <w:jc w:val="center"/>
              <w:rPr>
                <w:ins w:id="351" w:author="Rakesh R Nair" w:date="2019-03-08T16:00:00Z"/>
                <w:rFonts w:ascii="Times New Roman" w:hAnsi="Times New Roman" w:cs="Times New Roman"/>
                <w:sz w:val="24"/>
              </w:rPr>
            </w:pPr>
            <w:ins w:id="352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00ACC" w:rsidRDefault="008B2BD0" w:rsidP="002060C6">
            <w:pPr>
              <w:jc w:val="center"/>
              <w:rPr>
                <w:ins w:id="353" w:author="Rakesh R Nair" w:date="2019-03-08T16:00:00Z"/>
                <w:rFonts w:ascii="Times New Roman" w:hAnsi="Times New Roman" w:cs="Times New Roman"/>
                <w:sz w:val="24"/>
              </w:rPr>
            </w:pPr>
            <w:ins w:id="354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00ACC" w:rsidRDefault="008B2BD0" w:rsidP="002060C6">
            <w:pPr>
              <w:jc w:val="center"/>
              <w:rPr>
                <w:ins w:id="355" w:author="Rakesh R Nair" w:date="2019-03-08T16:00:00Z"/>
                <w:rFonts w:ascii="Times New Roman" w:hAnsi="Times New Roman" w:cs="Times New Roman"/>
                <w:sz w:val="24"/>
              </w:rPr>
            </w:pPr>
            <w:ins w:id="356" w:author="Rakesh R Nair" w:date="2019-03-08T16:00:00Z">
              <w:r>
                <w:rPr>
                  <w:rFonts w:ascii="Times New Roman" w:hAnsi="Times New Roman" w:cs="Times New Roman"/>
                  <w:sz w:val="24"/>
                </w:rPr>
                <w:t>Date of request</w:t>
              </w:r>
            </w:ins>
          </w:p>
        </w:tc>
      </w:tr>
      <w:tr w:rsidR="008B2BD0" w:rsidTr="002060C6">
        <w:trPr>
          <w:ins w:id="357" w:author="Rakesh R Nair" w:date="2019-03-08T16:00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58" w:author="Rakesh R Nair" w:date="2019-03-08T16:00:00Z"/>
                <w:rFonts w:ascii="Times New Roman" w:hAnsi="Times New Roman" w:cs="Times New Roman"/>
                <w:sz w:val="24"/>
              </w:rPr>
            </w:pPr>
            <w:ins w:id="359" w:author="Rakesh R Nair" w:date="2019-03-08T16:03:00Z">
              <w:r>
                <w:rPr>
                  <w:rFonts w:ascii="Times New Roman" w:hAnsi="Times New Roman" w:cs="Times New Roman"/>
                  <w:sz w:val="24"/>
                </w:rPr>
                <w:t>servant_id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0" w:author="Rakesh R Nair" w:date="2019-03-08T16:00:00Z"/>
                <w:rFonts w:ascii="Times New Roman" w:hAnsi="Times New Roman" w:cs="Times New Roman"/>
                <w:sz w:val="24"/>
              </w:rPr>
            </w:pPr>
            <w:ins w:id="361" w:author="Rakesh R Nair" w:date="2019-03-08T16:0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2" w:author="Rakesh R Nair" w:date="2019-03-08T16:00:00Z"/>
                <w:rFonts w:ascii="Times New Roman" w:hAnsi="Times New Roman" w:cs="Times New Roman"/>
                <w:sz w:val="24"/>
              </w:rPr>
            </w:pPr>
            <w:ins w:id="363" w:author="Rakesh R Nair" w:date="2019-03-08T16:01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4" w:author="Rakesh R Nair" w:date="2019-03-08T16:00:00Z"/>
                <w:rFonts w:ascii="Times New Roman" w:hAnsi="Times New Roman" w:cs="Times New Roman"/>
                <w:sz w:val="24"/>
              </w:rPr>
            </w:pPr>
            <w:ins w:id="365" w:author="Rakesh R Nair" w:date="2019-03-08T16:03:00Z">
              <w:r>
                <w:rPr>
                  <w:rFonts w:ascii="Times New Roman" w:hAnsi="Times New Roman" w:cs="Times New Roman"/>
                  <w:sz w:val="24"/>
                </w:rPr>
                <w:t>References the PK from tbl_servant</w:t>
              </w:r>
            </w:ins>
          </w:p>
        </w:tc>
      </w:tr>
      <w:tr w:rsidR="008B2BD0" w:rsidTr="002060C6">
        <w:trPr>
          <w:ins w:id="366" w:author="Rakesh R Nair" w:date="2019-03-08T16:04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7" w:author="Rakesh R Nair" w:date="2019-03-08T16:04:00Z"/>
                <w:rFonts w:ascii="Times New Roman" w:hAnsi="Times New Roman" w:cs="Times New Roman"/>
                <w:sz w:val="24"/>
              </w:rPr>
            </w:pPr>
            <w:ins w:id="368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desc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69" w:author="Rakesh R Nair" w:date="2019-03-08T16:04:00Z"/>
                <w:rFonts w:ascii="Times New Roman" w:hAnsi="Times New Roman" w:cs="Times New Roman"/>
                <w:sz w:val="24"/>
              </w:rPr>
            </w:pPr>
            <w:ins w:id="370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71" w:author="Rakesh R Nair" w:date="2019-03-08T16:04:00Z"/>
                <w:rFonts w:ascii="Times New Roman" w:hAnsi="Times New Roman" w:cs="Times New Roman"/>
                <w:sz w:val="24"/>
              </w:rPr>
            </w:pPr>
            <w:ins w:id="372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73" w:author="Rakesh R Nair" w:date="2019-03-08T16:04:00Z"/>
                <w:rFonts w:ascii="Times New Roman" w:hAnsi="Times New Roman" w:cs="Times New Roman"/>
                <w:sz w:val="24"/>
              </w:rPr>
            </w:pPr>
            <w:ins w:id="374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Description of the job</w:t>
              </w:r>
            </w:ins>
          </w:p>
        </w:tc>
      </w:tr>
      <w:tr w:rsidR="008B2BD0" w:rsidTr="002060C6">
        <w:trPr>
          <w:ins w:id="375" w:author="Rakesh R Nair" w:date="2019-03-08T16:04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76" w:author="Rakesh R Nair" w:date="2019-03-08T16:04:00Z"/>
                <w:rFonts w:ascii="Times New Roman" w:hAnsi="Times New Roman" w:cs="Times New Roman"/>
                <w:sz w:val="24"/>
              </w:rPr>
            </w:pPr>
            <w:ins w:id="377" w:author="Rakesh R Nair" w:date="2019-03-08T16:04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78" w:author="Rakesh R Nair" w:date="2019-03-08T16:04:00Z"/>
                <w:rFonts w:ascii="Times New Roman" w:hAnsi="Times New Roman" w:cs="Times New Roman"/>
                <w:sz w:val="24"/>
              </w:rPr>
            </w:pPr>
            <w:ins w:id="379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80" w:author="Rakesh R Nair" w:date="2019-03-08T16:04:00Z"/>
                <w:rFonts w:ascii="Times New Roman" w:hAnsi="Times New Roman" w:cs="Times New Roman"/>
                <w:sz w:val="24"/>
              </w:rPr>
            </w:pPr>
            <w:ins w:id="381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382" w:author="Rakesh R Nair" w:date="2019-03-08T16:04:00Z"/>
                <w:rFonts w:ascii="Times New Roman" w:hAnsi="Times New Roman" w:cs="Times New Roman"/>
                <w:sz w:val="24"/>
              </w:rPr>
            </w:pPr>
            <w:ins w:id="383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Request progress</w:t>
              </w:r>
            </w:ins>
          </w:p>
        </w:tc>
      </w:tr>
    </w:tbl>
    <w:p w:rsidR="00824E83" w:rsidRDefault="00824E83" w:rsidP="00361A55">
      <w:pPr>
        <w:rPr>
          <w:ins w:id="384" w:author="Rakesh R Nair" w:date="2019-03-08T16:05:00Z"/>
          <w:rFonts w:ascii="Times New Roman" w:hAnsi="Times New Roman" w:cs="Times New Roman"/>
          <w:b/>
          <w:sz w:val="28"/>
          <w:szCs w:val="28"/>
        </w:rPr>
      </w:pPr>
    </w:p>
    <w:p w:rsidR="008B2BD0" w:rsidRPr="008B4039" w:rsidRDefault="008B2BD0" w:rsidP="00361A55">
      <w:pPr>
        <w:rPr>
          <w:ins w:id="385" w:author="Rakesh R Nair" w:date="2019-03-08T16:05:00Z"/>
          <w:rPrChange w:id="386" w:author="Rakesh R Nair" w:date="2019-03-08T21:27:00Z">
            <w:rPr>
              <w:ins w:id="387" w:author="Rakesh R Nair" w:date="2019-03-08T16:05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388" w:author="Rakesh R Nair" w:date="2019-03-08T16:05:00Z">
        <w:r>
          <w:rPr>
            <w:rFonts w:ascii="Times New Roman" w:hAnsi="Times New Roman" w:cs="Times New Roman"/>
            <w:b/>
            <w:sz w:val="28"/>
            <w:szCs w:val="28"/>
          </w:rPr>
          <w:t>Tbl_servnt_assign</w:t>
        </w:r>
      </w:ins>
      <w:ins w:id="389" w:author="Rakesh R Nair" w:date="2019-03-08T21:09:00Z">
        <w:r w:rsidR="00EB67B5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390" w:author="Rakesh R Nair" w:date="2019-03-08T21:27:00Z">
        <w:r w:rsidR="008B4039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</w:ins>
      <w:ins w:id="391" w:author="Rakesh R Nair" w:date="2019-03-08T21:24:00Z">
        <w:r w:rsidR="008B4039">
          <w:rPr>
            <w:rFonts w:ascii="Times New Roman" w:hAnsi="Times New Roman" w:cs="Times New Roman"/>
            <w:sz w:val="28"/>
            <w:szCs w:val="28"/>
          </w:rPr>
          <w:t>(</w:t>
        </w:r>
      </w:ins>
      <w:ins w:id="392" w:author="Rakesh R Nair" w:date="2019-03-08T21:27:00Z">
        <w:r w:rsidR="008B4039">
          <w:rPr>
            <w:rFonts w:ascii="Times New Roman" w:hAnsi="Times New Roman" w:cs="Times New Roman"/>
            <w:sz w:val="28"/>
            <w:szCs w:val="28"/>
          </w:rPr>
          <w:t>Used to store servant assigning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2BD0" w:rsidRPr="00361A55" w:rsidTr="002060C6">
        <w:trPr>
          <w:ins w:id="393" w:author="Rakesh R Nair" w:date="2019-03-08T16:05:00Z"/>
        </w:trPr>
        <w:tc>
          <w:tcPr>
            <w:tcW w:w="2254" w:type="dxa"/>
          </w:tcPr>
          <w:p w:rsidR="008B2BD0" w:rsidRPr="00361A55" w:rsidRDefault="008B2BD0" w:rsidP="002060C6">
            <w:pPr>
              <w:jc w:val="center"/>
              <w:rPr>
                <w:ins w:id="394" w:author="Rakesh R Nair" w:date="2019-03-08T16:05:00Z"/>
                <w:rFonts w:ascii="Times New Roman" w:hAnsi="Times New Roman" w:cs="Times New Roman"/>
                <w:b/>
                <w:sz w:val="28"/>
              </w:rPr>
            </w:pPr>
            <w:ins w:id="395" w:author="Rakesh R Nair" w:date="2019-03-08T16:0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8B2BD0" w:rsidRPr="00361A55" w:rsidRDefault="008B2BD0" w:rsidP="002060C6">
            <w:pPr>
              <w:jc w:val="center"/>
              <w:rPr>
                <w:ins w:id="396" w:author="Rakesh R Nair" w:date="2019-03-08T16:05:00Z"/>
                <w:rFonts w:ascii="Times New Roman" w:hAnsi="Times New Roman" w:cs="Times New Roman"/>
                <w:b/>
                <w:sz w:val="28"/>
              </w:rPr>
            </w:pPr>
            <w:ins w:id="397" w:author="Rakesh R Nair" w:date="2019-03-08T16:0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8B2BD0" w:rsidRPr="00361A55" w:rsidRDefault="008B2BD0" w:rsidP="002060C6">
            <w:pPr>
              <w:jc w:val="center"/>
              <w:rPr>
                <w:ins w:id="398" w:author="Rakesh R Nair" w:date="2019-03-08T16:05:00Z"/>
                <w:rFonts w:ascii="Times New Roman" w:hAnsi="Times New Roman" w:cs="Times New Roman"/>
                <w:b/>
                <w:sz w:val="28"/>
              </w:rPr>
            </w:pPr>
            <w:ins w:id="399" w:author="Rakesh R Nair" w:date="2019-03-08T16:0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8B2BD0" w:rsidRPr="00361A55" w:rsidRDefault="008B2BD0" w:rsidP="002060C6">
            <w:pPr>
              <w:jc w:val="center"/>
              <w:rPr>
                <w:ins w:id="400" w:author="Rakesh R Nair" w:date="2019-03-08T16:05:00Z"/>
                <w:rFonts w:ascii="Times New Roman" w:hAnsi="Times New Roman" w:cs="Times New Roman"/>
                <w:b/>
                <w:sz w:val="28"/>
              </w:rPr>
            </w:pPr>
            <w:ins w:id="401" w:author="Rakesh R Nair" w:date="2019-03-08T16:0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8B2BD0" w:rsidRPr="00AC4AAA" w:rsidTr="002060C6">
        <w:trPr>
          <w:ins w:id="402" w:author="Rakesh R Nair" w:date="2019-03-08T16:05:00Z"/>
        </w:trPr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403" w:author="Rakesh R Nair" w:date="2019-03-08T16:05:00Z"/>
                <w:rFonts w:ascii="Times New Roman" w:hAnsi="Times New Roman" w:cs="Times New Roman"/>
                <w:sz w:val="24"/>
              </w:rPr>
            </w:pPr>
            <w:ins w:id="404" w:author="Rakesh R Nair" w:date="2019-03-08T16:06:00Z">
              <w:r>
                <w:rPr>
                  <w:rFonts w:ascii="Times New Roman" w:hAnsi="Times New Roman" w:cs="Times New Roman"/>
                  <w:sz w:val="24"/>
                </w:rPr>
                <w:t>assign_id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405" w:author="Rakesh R Nair" w:date="2019-03-08T16:05:00Z"/>
                <w:rFonts w:ascii="Times New Roman" w:hAnsi="Times New Roman" w:cs="Times New Roman"/>
                <w:sz w:val="24"/>
              </w:rPr>
            </w:pPr>
            <w:ins w:id="406" w:author="Rakesh R Nair" w:date="2019-03-08T16:05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407" w:author="Rakesh R Nair" w:date="2019-03-08T16:05:00Z"/>
                <w:rFonts w:ascii="Times New Roman" w:hAnsi="Times New Roman" w:cs="Times New Roman"/>
                <w:sz w:val="24"/>
              </w:rPr>
            </w:pPr>
            <w:ins w:id="408" w:author="Rakesh R Nair" w:date="2019-03-08T16:05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409" w:author="Rakesh R Nair" w:date="2019-03-08T16:05:00Z"/>
                <w:rFonts w:ascii="Times New Roman" w:hAnsi="Times New Roman" w:cs="Times New Roman"/>
                <w:sz w:val="24"/>
              </w:rPr>
            </w:pPr>
            <w:ins w:id="410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 xml:space="preserve">Id of the assigning  </w:t>
              </w:r>
            </w:ins>
          </w:p>
        </w:tc>
      </w:tr>
      <w:tr w:rsidR="008B2BD0" w:rsidTr="002060C6">
        <w:trPr>
          <w:ins w:id="411" w:author="Rakesh R Nair" w:date="2019-03-08T16:05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12" w:author="Rakesh R Nair" w:date="2019-03-08T16:05:00Z"/>
                <w:rFonts w:ascii="Times New Roman" w:hAnsi="Times New Roman" w:cs="Times New Roman"/>
                <w:sz w:val="24"/>
              </w:rPr>
            </w:pPr>
            <w:ins w:id="413" w:author="Rakesh R Nair" w:date="2019-03-08T16:07:00Z">
              <w:r>
                <w:rPr>
                  <w:rFonts w:ascii="Times New Roman" w:hAnsi="Times New Roman" w:cs="Times New Roman"/>
                  <w:sz w:val="24"/>
                </w:rPr>
                <w:t>req_id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414" w:author="Rakesh R Nair" w:date="2019-03-08T16:05:00Z"/>
                <w:rFonts w:ascii="Times New Roman" w:hAnsi="Times New Roman" w:cs="Times New Roman"/>
                <w:sz w:val="24"/>
              </w:rPr>
            </w:pPr>
            <w:ins w:id="415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8B2BD0" w:rsidRPr="00AC4AAA" w:rsidRDefault="008B2BD0" w:rsidP="002060C6">
            <w:pPr>
              <w:jc w:val="center"/>
              <w:rPr>
                <w:ins w:id="416" w:author="Rakesh R Nair" w:date="2019-03-08T16:05:00Z"/>
                <w:rFonts w:ascii="Times New Roman" w:hAnsi="Times New Roman" w:cs="Times New Roman"/>
                <w:sz w:val="24"/>
              </w:rPr>
            </w:pPr>
            <w:ins w:id="417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18" w:author="Rakesh R Nair" w:date="2019-03-08T16:05:00Z"/>
                <w:rFonts w:ascii="Times New Roman" w:hAnsi="Times New Roman" w:cs="Times New Roman"/>
                <w:sz w:val="24"/>
              </w:rPr>
            </w:pPr>
            <w:ins w:id="419" w:author="Rakesh R Nair" w:date="2019-03-08T16:05:00Z">
              <w:r>
                <w:rPr>
                  <w:rFonts w:ascii="Times New Roman" w:hAnsi="Times New Roman" w:cs="Times New Roman"/>
                  <w:sz w:val="24"/>
                </w:rPr>
                <w:t xml:space="preserve">References </w:t>
              </w:r>
            </w:ins>
            <w:ins w:id="420" w:author="Rakesh R Nair" w:date="2019-03-08T16:08:00Z">
              <w:r>
                <w:rPr>
                  <w:rFonts w:ascii="Times New Roman" w:hAnsi="Times New Roman" w:cs="Times New Roman"/>
                  <w:sz w:val="24"/>
                </w:rPr>
                <w:t>the PK from tbl_servnt_req</w:t>
              </w:r>
            </w:ins>
          </w:p>
        </w:tc>
      </w:tr>
      <w:tr w:rsidR="008B2BD0" w:rsidTr="002060C6">
        <w:trPr>
          <w:ins w:id="421" w:author="Rakesh R Nair" w:date="2019-03-08T16:08:00Z"/>
        </w:trPr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22" w:author="Rakesh R Nair" w:date="2019-03-08T16:08:00Z"/>
                <w:rFonts w:ascii="Times New Roman" w:hAnsi="Times New Roman" w:cs="Times New Roman"/>
                <w:sz w:val="24"/>
              </w:rPr>
            </w:pPr>
            <w:ins w:id="423" w:author="Rakesh R Nair" w:date="2019-03-08T16:08:00Z">
              <w:r>
                <w:rPr>
                  <w:rFonts w:ascii="Times New Roman" w:hAnsi="Times New Roman" w:cs="Times New Roman"/>
                  <w:sz w:val="24"/>
                </w:rPr>
                <w:t>date_assign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24" w:author="Rakesh R Nair" w:date="2019-03-08T16:08:00Z"/>
                <w:rFonts w:ascii="Times New Roman" w:hAnsi="Times New Roman" w:cs="Times New Roman"/>
                <w:sz w:val="24"/>
              </w:rPr>
            </w:pPr>
            <w:ins w:id="425" w:author="Rakesh R Nair" w:date="2019-03-08T16:08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26" w:author="Rakesh R Nair" w:date="2019-03-08T16:08:00Z"/>
                <w:rFonts w:ascii="Times New Roman" w:hAnsi="Times New Roman" w:cs="Times New Roman"/>
                <w:sz w:val="24"/>
              </w:rPr>
            </w:pPr>
            <w:ins w:id="427" w:author="Rakesh R Nair" w:date="2019-03-08T16:08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8B2BD0" w:rsidRDefault="008B2BD0" w:rsidP="002060C6">
            <w:pPr>
              <w:jc w:val="center"/>
              <w:rPr>
                <w:ins w:id="428" w:author="Rakesh R Nair" w:date="2019-03-08T16:08:00Z"/>
                <w:rFonts w:ascii="Times New Roman" w:hAnsi="Times New Roman" w:cs="Times New Roman"/>
                <w:sz w:val="24"/>
              </w:rPr>
            </w:pPr>
            <w:ins w:id="429" w:author="Rakesh R Nair" w:date="2019-03-08T16:09:00Z">
              <w:r>
                <w:rPr>
                  <w:rFonts w:ascii="Times New Roman" w:hAnsi="Times New Roman" w:cs="Times New Roman"/>
                  <w:sz w:val="24"/>
                </w:rPr>
                <w:t>Date of assigning</w:t>
              </w:r>
            </w:ins>
          </w:p>
        </w:tc>
      </w:tr>
    </w:tbl>
    <w:p w:rsidR="008B2BD0" w:rsidRDefault="008B2BD0" w:rsidP="00361A55">
      <w:pPr>
        <w:rPr>
          <w:ins w:id="430" w:author="Rakesh R Nair" w:date="2019-03-08T21:28:00Z"/>
          <w:rFonts w:ascii="Times New Roman" w:hAnsi="Times New Roman" w:cs="Times New Roman"/>
          <w:b/>
          <w:sz w:val="28"/>
          <w:szCs w:val="28"/>
        </w:rPr>
      </w:pPr>
    </w:p>
    <w:p w:rsidR="008B4039" w:rsidRPr="00503E71" w:rsidRDefault="008B4039" w:rsidP="00361A55">
      <w:pPr>
        <w:rPr>
          <w:ins w:id="431" w:author="Rakesh R Nair" w:date="2019-03-08T21:29:00Z"/>
          <w:rFonts w:ascii="Times New Roman" w:hAnsi="Times New Roman" w:cs="Times New Roman"/>
          <w:sz w:val="28"/>
          <w:szCs w:val="28"/>
          <w:rPrChange w:id="432" w:author="Rakesh R Nair" w:date="2019-03-08T21:33:00Z">
            <w:rPr>
              <w:ins w:id="433" w:author="Rakesh R Nair" w:date="2019-03-08T21:29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434" w:author="Rakesh R Nair" w:date="2019-03-08T21:28:00Z">
        <w:r>
          <w:rPr>
            <w:rFonts w:ascii="Times New Roman" w:hAnsi="Times New Roman" w:cs="Times New Roman"/>
            <w:b/>
            <w:sz w:val="28"/>
            <w:szCs w:val="28"/>
          </w:rPr>
          <w:t>Tbl_activity_ctg</w:t>
        </w:r>
      </w:ins>
      <w:ins w:id="435" w:author="Rakesh R Nair" w:date="2019-03-08T21:32:00Z">
        <w:r w:rsidR="00503E71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503E71" w:rsidRPr="00503E71">
          <w:rPr>
            <w:rFonts w:ascii="Times New Roman" w:hAnsi="Times New Roman" w:cs="Times New Roman"/>
            <w:sz w:val="28"/>
            <w:szCs w:val="28"/>
            <w:rPrChange w:id="436" w:author="Rakesh R Nair" w:date="2019-03-08T21:33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activity categories)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E71" w:rsidRPr="00361A55" w:rsidTr="002060C6">
        <w:trPr>
          <w:ins w:id="437" w:author="Rakesh R Nair" w:date="2019-03-08T21:31:00Z"/>
        </w:trPr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38" w:author="Rakesh R Nair" w:date="2019-03-08T21:31:00Z"/>
                <w:rFonts w:ascii="Times New Roman" w:hAnsi="Times New Roman" w:cs="Times New Roman"/>
                <w:b/>
                <w:sz w:val="28"/>
              </w:rPr>
            </w:pPr>
            <w:ins w:id="439" w:author="Rakesh R Nair" w:date="2019-03-08T21:3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40" w:author="Rakesh R Nair" w:date="2019-03-08T21:31:00Z"/>
                <w:rFonts w:ascii="Times New Roman" w:hAnsi="Times New Roman" w:cs="Times New Roman"/>
                <w:b/>
                <w:sz w:val="28"/>
              </w:rPr>
            </w:pPr>
            <w:ins w:id="441" w:author="Rakesh R Nair" w:date="2019-03-08T21:3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42" w:author="Rakesh R Nair" w:date="2019-03-08T21:31:00Z"/>
                <w:rFonts w:ascii="Times New Roman" w:hAnsi="Times New Roman" w:cs="Times New Roman"/>
                <w:b/>
                <w:sz w:val="28"/>
              </w:rPr>
            </w:pPr>
            <w:ins w:id="443" w:author="Rakesh R Nair" w:date="2019-03-08T21:3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44" w:author="Rakesh R Nair" w:date="2019-03-08T21:31:00Z"/>
                <w:rFonts w:ascii="Times New Roman" w:hAnsi="Times New Roman" w:cs="Times New Roman"/>
                <w:b/>
                <w:sz w:val="28"/>
              </w:rPr>
            </w:pPr>
            <w:ins w:id="445" w:author="Rakesh R Nair" w:date="2019-03-08T21:31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503E71" w:rsidRPr="00AC4AAA" w:rsidTr="002060C6">
        <w:trPr>
          <w:ins w:id="446" w:author="Rakesh R Nair" w:date="2019-03-08T21:31:00Z"/>
        </w:trPr>
        <w:tc>
          <w:tcPr>
            <w:tcW w:w="2254" w:type="dxa"/>
          </w:tcPr>
          <w:p w:rsidR="00503E71" w:rsidRPr="00AC4AAA" w:rsidRDefault="00F51D54" w:rsidP="002060C6">
            <w:pPr>
              <w:jc w:val="center"/>
              <w:rPr>
                <w:ins w:id="447" w:author="Rakesh R Nair" w:date="2019-03-08T21:31:00Z"/>
                <w:rFonts w:ascii="Times New Roman" w:hAnsi="Times New Roman" w:cs="Times New Roman"/>
                <w:sz w:val="24"/>
              </w:rPr>
            </w:pPr>
            <w:ins w:id="448" w:author="Rakesh R Nair" w:date="2019-03-08T22:39:00Z">
              <w:r>
                <w:rPr>
                  <w:rFonts w:ascii="Times New Roman" w:hAnsi="Times New Roman" w:cs="Times New Roman"/>
                  <w:sz w:val="24"/>
                </w:rPr>
                <w:t>a</w:t>
              </w:r>
            </w:ins>
            <w:ins w:id="449" w:author="Rakesh R Nair" w:date="2019-03-08T21:31:00Z">
              <w:r w:rsidR="00503E71">
                <w:rPr>
                  <w:rFonts w:ascii="Times New Roman" w:hAnsi="Times New Roman" w:cs="Times New Roman"/>
                  <w:sz w:val="24"/>
                </w:rPr>
                <w:t>ctg_id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50" w:author="Rakesh R Nair" w:date="2019-03-08T21:31:00Z"/>
                <w:rFonts w:ascii="Times New Roman" w:hAnsi="Times New Roman" w:cs="Times New Roman"/>
                <w:sz w:val="24"/>
              </w:rPr>
            </w:pPr>
            <w:ins w:id="451" w:author="Rakesh R Nair" w:date="2019-03-08T21:31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52" w:author="Rakesh R Nair" w:date="2019-03-08T21:31:00Z"/>
                <w:rFonts w:ascii="Times New Roman" w:hAnsi="Times New Roman" w:cs="Times New Roman"/>
                <w:sz w:val="24"/>
              </w:rPr>
            </w:pPr>
            <w:ins w:id="453" w:author="Rakesh R Nair" w:date="2019-03-08T21:31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503E71" w:rsidRPr="00AC4AAA" w:rsidRDefault="00503E71">
            <w:pPr>
              <w:jc w:val="center"/>
              <w:rPr>
                <w:ins w:id="454" w:author="Rakesh R Nair" w:date="2019-03-08T21:31:00Z"/>
                <w:rFonts w:ascii="Times New Roman" w:hAnsi="Times New Roman" w:cs="Times New Roman"/>
                <w:sz w:val="24"/>
              </w:rPr>
            </w:pPr>
            <w:ins w:id="455" w:author="Rakesh R Nair" w:date="2019-03-08T21:31:00Z">
              <w:r>
                <w:rPr>
                  <w:rFonts w:ascii="Times New Roman" w:hAnsi="Times New Roman" w:cs="Times New Roman"/>
                  <w:sz w:val="24"/>
                </w:rPr>
                <w:t xml:space="preserve">Id of the activity category  </w:t>
              </w:r>
            </w:ins>
          </w:p>
        </w:tc>
      </w:tr>
      <w:tr w:rsidR="00503E71" w:rsidRPr="00AC4AAA" w:rsidTr="002060C6">
        <w:trPr>
          <w:ins w:id="456" w:author="Rakesh R Nair" w:date="2019-03-08T21:31:00Z"/>
        </w:trPr>
        <w:tc>
          <w:tcPr>
            <w:tcW w:w="2254" w:type="dxa"/>
          </w:tcPr>
          <w:p w:rsidR="00503E71" w:rsidRDefault="00425696" w:rsidP="002060C6">
            <w:pPr>
              <w:jc w:val="center"/>
              <w:rPr>
                <w:ins w:id="457" w:author="Rakesh R Nair" w:date="2019-03-08T21:31:00Z"/>
                <w:rFonts w:ascii="Times New Roman" w:hAnsi="Times New Roman" w:cs="Times New Roman"/>
                <w:sz w:val="24"/>
              </w:rPr>
            </w:pPr>
            <w:ins w:id="458" w:author="Rakesh R Nair" w:date="2019-03-08T21:32:00Z">
              <w:r>
                <w:rPr>
                  <w:rFonts w:ascii="Times New Roman" w:hAnsi="Times New Roman" w:cs="Times New Roman"/>
                  <w:sz w:val="24"/>
                </w:rPr>
                <w:t>c</w:t>
              </w:r>
              <w:r w:rsidR="00503E71">
                <w:rPr>
                  <w:rFonts w:ascii="Times New Roman" w:hAnsi="Times New Roman" w:cs="Times New Roman"/>
                  <w:sz w:val="24"/>
                </w:rPr>
                <w:t>tg_name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59" w:author="Rakesh R Nair" w:date="2019-03-08T21:31:00Z"/>
                <w:rFonts w:ascii="Times New Roman" w:hAnsi="Times New Roman" w:cs="Times New Roman"/>
                <w:sz w:val="24"/>
              </w:rPr>
            </w:pPr>
            <w:ins w:id="460" w:author="Rakesh R Nair" w:date="2019-03-08T21:32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61" w:author="Rakesh R Nair" w:date="2019-03-08T21:31:00Z"/>
                <w:rFonts w:ascii="Times New Roman" w:hAnsi="Times New Roman" w:cs="Times New Roman"/>
                <w:sz w:val="24"/>
              </w:rPr>
            </w:pPr>
            <w:ins w:id="462" w:author="Rakesh R Nair" w:date="2019-03-08T21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503E71" w:rsidP="00503E71">
            <w:pPr>
              <w:jc w:val="center"/>
              <w:rPr>
                <w:ins w:id="463" w:author="Rakesh R Nair" w:date="2019-03-08T21:31:00Z"/>
                <w:rFonts w:ascii="Times New Roman" w:hAnsi="Times New Roman" w:cs="Times New Roman"/>
                <w:sz w:val="24"/>
              </w:rPr>
            </w:pPr>
            <w:ins w:id="464" w:author="Rakesh R Nair" w:date="2019-03-08T21:32:00Z">
              <w:r>
                <w:rPr>
                  <w:rFonts w:ascii="Times New Roman" w:hAnsi="Times New Roman" w:cs="Times New Roman"/>
                  <w:sz w:val="24"/>
                </w:rPr>
                <w:t>Name of the activity name</w:t>
              </w:r>
            </w:ins>
          </w:p>
        </w:tc>
      </w:tr>
    </w:tbl>
    <w:p w:rsidR="008B4039" w:rsidRDefault="008B4039" w:rsidP="00361A55">
      <w:pPr>
        <w:rPr>
          <w:ins w:id="465" w:author="Rakesh R Nair" w:date="2019-03-08T21:33:00Z"/>
          <w:rFonts w:ascii="Times New Roman" w:hAnsi="Times New Roman" w:cs="Times New Roman"/>
          <w:b/>
          <w:sz w:val="28"/>
          <w:szCs w:val="28"/>
        </w:rPr>
      </w:pPr>
    </w:p>
    <w:p w:rsidR="00503E71" w:rsidRPr="002060C6" w:rsidRDefault="00503E71" w:rsidP="00361A55">
      <w:pPr>
        <w:rPr>
          <w:ins w:id="466" w:author="Rakesh R Nair" w:date="2019-03-08T21:33:00Z"/>
          <w:rFonts w:ascii="Times New Roman" w:hAnsi="Times New Roman" w:cs="Times New Roman"/>
          <w:sz w:val="28"/>
          <w:szCs w:val="28"/>
          <w:rPrChange w:id="467" w:author="Rakesh R Nair" w:date="2019-03-08T21:44:00Z">
            <w:rPr>
              <w:ins w:id="468" w:author="Rakesh R Nair" w:date="2019-03-08T21:33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469" w:author="Rakesh R Nair" w:date="2019-03-08T21:33:00Z">
        <w:r>
          <w:rPr>
            <w:rFonts w:ascii="Times New Roman" w:hAnsi="Times New Roman" w:cs="Times New Roman"/>
            <w:b/>
            <w:sz w:val="28"/>
            <w:szCs w:val="28"/>
          </w:rPr>
          <w:t>Tbl_</w:t>
        </w:r>
        <w:r w:rsidR="002060C6">
          <w:rPr>
            <w:rFonts w:ascii="Times New Roman" w:hAnsi="Times New Roman" w:cs="Times New Roman"/>
            <w:b/>
            <w:sz w:val="28"/>
            <w:szCs w:val="28"/>
          </w:rPr>
          <w:t xml:space="preserve">medical_camp </w:t>
        </w:r>
        <w:r w:rsidR="002060C6" w:rsidRPr="002060C6">
          <w:rPr>
            <w:rFonts w:ascii="Times New Roman" w:hAnsi="Times New Roman" w:cs="Times New Roman"/>
            <w:sz w:val="28"/>
            <w:szCs w:val="28"/>
            <w:rPrChange w:id="470" w:author="Rakesh R Nair" w:date="2019-03-08T21:44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medical camp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3E71" w:rsidRPr="00361A55" w:rsidTr="002060C6">
        <w:trPr>
          <w:ins w:id="471" w:author="Rakesh R Nair" w:date="2019-03-08T21:33:00Z"/>
        </w:trPr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72" w:author="Rakesh R Nair" w:date="2019-03-08T21:33:00Z"/>
                <w:rFonts w:ascii="Times New Roman" w:hAnsi="Times New Roman" w:cs="Times New Roman"/>
                <w:b/>
                <w:sz w:val="28"/>
              </w:rPr>
            </w:pPr>
            <w:ins w:id="473" w:author="Rakesh R Nair" w:date="2019-03-08T21:3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74" w:author="Rakesh R Nair" w:date="2019-03-08T21:33:00Z"/>
                <w:rFonts w:ascii="Times New Roman" w:hAnsi="Times New Roman" w:cs="Times New Roman"/>
                <w:b/>
                <w:sz w:val="28"/>
              </w:rPr>
            </w:pPr>
            <w:ins w:id="475" w:author="Rakesh R Nair" w:date="2019-03-08T21:3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76" w:author="Rakesh R Nair" w:date="2019-03-08T21:33:00Z"/>
                <w:rFonts w:ascii="Times New Roman" w:hAnsi="Times New Roman" w:cs="Times New Roman"/>
                <w:b/>
                <w:sz w:val="28"/>
              </w:rPr>
            </w:pPr>
            <w:ins w:id="477" w:author="Rakesh R Nair" w:date="2019-03-08T21:3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503E71" w:rsidRPr="00361A55" w:rsidRDefault="00503E71" w:rsidP="002060C6">
            <w:pPr>
              <w:jc w:val="center"/>
              <w:rPr>
                <w:ins w:id="478" w:author="Rakesh R Nair" w:date="2019-03-08T21:33:00Z"/>
                <w:rFonts w:ascii="Times New Roman" w:hAnsi="Times New Roman" w:cs="Times New Roman"/>
                <w:b/>
                <w:sz w:val="28"/>
              </w:rPr>
            </w:pPr>
            <w:ins w:id="479" w:author="Rakesh R Nair" w:date="2019-03-08T21:3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503E71" w:rsidRPr="00AC4AAA" w:rsidTr="002060C6">
        <w:trPr>
          <w:ins w:id="480" w:author="Rakesh R Nair" w:date="2019-03-08T21:33:00Z"/>
        </w:trPr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81" w:author="Rakesh R Nair" w:date="2019-03-08T21:33:00Z"/>
                <w:rFonts w:ascii="Times New Roman" w:hAnsi="Times New Roman" w:cs="Times New Roman"/>
                <w:sz w:val="24"/>
              </w:rPr>
            </w:pPr>
            <w:ins w:id="482" w:author="Rakesh R Nair" w:date="2019-03-08T21:33:00Z">
              <w:r>
                <w:rPr>
                  <w:rFonts w:ascii="Times New Roman" w:hAnsi="Times New Roman" w:cs="Times New Roman"/>
                  <w:sz w:val="24"/>
                </w:rPr>
                <w:t>mcamp_id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83" w:author="Rakesh R Nair" w:date="2019-03-08T21:33:00Z"/>
                <w:rFonts w:ascii="Times New Roman" w:hAnsi="Times New Roman" w:cs="Times New Roman"/>
                <w:sz w:val="24"/>
              </w:rPr>
            </w:pPr>
            <w:ins w:id="484" w:author="Rakesh R Nair" w:date="2019-03-08T21:33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85" w:author="Rakesh R Nair" w:date="2019-03-08T21:33:00Z"/>
                <w:rFonts w:ascii="Times New Roman" w:hAnsi="Times New Roman" w:cs="Times New Roman"/>
                <w:sz w:val="24"/>
              </w:rPr>
            </w:pPr>
            <w:ins w:id="486" w:author="Rakesh R Nair" w:date="2019-03-08T21:33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87" w:author="Rakesh R Nair" w:date="2019-03-08T21:33:00Z"/>
                <w:rFonts w:ascii="Times New Roman" w:hAnsi="Times New Roman" w:cs="Times New Roman"/>
                <w:sz w:val="24"/>
              </w:rPr>
            </w:pPr>
            <w:ins w:id="488" w:author="Rakesh R Nair" w:date="2019-03-08T21:33:00Z">
              <w:r>
                <w:rPr>
                  <w:rFonts w:ascii="Times New Roman" w:hAnsi="Times New Roman" w:cs="Times New Roman"/>
                  <w:sz w:val="24"/>
                </w:rPr>
                <w:t xml:space="preserve">Id of the medical camp   </w:t>
              </w:r>
            </w:ins>
          </w:p>
        </w:tc>
      </w:tr>
      <w:tr w:rsidR="00503E71" w:rsidRPr="00AC4AAA" w:rsidTr="002060C6">
        <w:trPr>
          <w:ins w:id="489" w:author="Rakesh R Nair" w:date="2019-03-08T21:34:00Z"/>
        </w:trPr>
        <w:tc>
          <w:tcPr>
            <w:tcW w:w="2254" w:type="dxa"/>
          </w:tcPr>
          <w:p w:rsidR="00503E71" w:rsidRDefault="00F51D54" w:rsidP="002060C6">
            <w:pPr>
              <w:jc w:val="center"/>
              <w:rPr>
                <w:ins w:id="490" w:author="Rakesh R Nair" w:date="2019-03-08T21:34:00Z"/>
                <w:rFonts w:ascii="Times New Roman" w:hAnsi="Times New Roman" w:cs="Times New Roman"/>
                <w:sz w:val="24"/>
              </w:rPr>
            </w:pPr>
            <w:ins w:id="491" w:author="Rakesh R Nair" w:date="2019-03-08T22:39:00Z">
              <w:r>
                <w:rPr>
                  <w:rFonts w:ascii="Times New Roman" w:hAnsi="Times New Roman" w:cs="Times New Roman"/>
                  <w:sz w:val="24"/>
                </w:rPr>
                <w:t>a</w:t>
              </w:r>
            </w:ins>
            <w:ins w:id="492" w:author="Rakesh R Nair" w:date="2019-03-08T21:34:00Z">
              <w:r w:rsidR="00503E71">
                <w:rPr>
                  <w:rFonts w:ascii="Times New Roman" w:hAnsi="Times New Roman" w:cs="Times New Roman"/>
                  <w:sz w:val="24"/>
                </w:rPr>
                <w:t>ctg_id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93" w:author="Rakesh R Nair" w:date="2019-03-08T21:34:00Z"/>
                <w:rFonts w:ascii="Times New Roman" w:hAnsi="Times New Roman" w:cs="Times New Roman"/>
                <w:sz w:val="24"/>
              </w:rPr>
            </w:pPr>
            <w:ins w:id="494" w:author="Rakesh R Nair" w:date="2019-03-08T21:34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503E71" w:rsidRPr="00AC4AAA" w:rsidRDefault="00503E71" w:rsidP="002060C6">
            <w:pPr>
              <w:jc w:val="center"/>
              <w:rPr>
                <w:ins w:id="495" w:author="Rakesh R Nair" w:date="2019-03-08T21:34:00Z"/>
                <w:rFonts w:ascii="Times New Roman" w:hAnsi="Times New Roman" w:cs="Times New Roman"/>
                <w:sz w:val="24"/>
              </w:rPr>
            </w:pPr>
            <w:ins w:id="496" w:author="Rakesh R Nair" w:date="2019-03-08T21:34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497" w:author="Rakesh R Nair" w:date="2019-03-08T21:34:00Z"/>
                <w:rFonts w:ascii="Times New Roman" w:hAnsi="Times New Roman" w:cs="Times New Roman"/>
                <w:sz w:val="24"/>
              </w:rPr>
            </w:pPr>
            <w:ins w:id="498" w:author="Rakesh R Nair" w:date="2019-03-08T21:34:00Z">
              <w:r>
                <w:rPr>
                  <w:rFonts w:ascii="Times New Roman" w:hAnsi="Times New Roman" w:cs="Times New Roman"/>
                  <w:sz w:val="24"/>
                </w:rPr>
                <w:t xml:space="preserve">References of the PK from </w:t>
              </w:r>
            </w:ins>
            <w:ins w:id="499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>tbl_activity_ctg</w:t>
              </w:r>
            </w:ins>
          </w:p>
        </w:tc>
      </w:tr>
      <w:tr w:rsidR="00503E71" w:rsidRPr="00AC4AAA" w:rsidTr="002060C6">
        <w:trPr>
          <w:ins w:id="500" w:author="Rakesh R Nair" w:date="2019-03-08T21:35:00Z"/>
        </w:trPr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01" w:author="Rakesh R Nair" w:date="2019-03-08T21:35:00Z"/>
                <w:rFonts w:ascii="Times New Roman" w:hAnsi="Times New Roman" w:cs="Times New Roman"/>
                <w:sz w:val="24"/>
              </w:rPr>
            </w:pPr>
            <w:ins w:id="502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lastRenderedPageBreak/>
                <w:t>date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03" w:author="Rakesh R Nair" w:date="2019-03-08T21:35:00Z"/>
                <w:rFonts w:ascii="Times New Roman" w:hAnsi="Times New Roman" w:cs="Times New Roman"/>
                <w:sz w:val="24"/>
              </w:rPr>
            </w:pPr>
            <w:ins w:id="504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05" w:author="Rakesh R Nair" w:date="2019-03-08T21:35:00Z"/>
                <w:rFonts w:ascii="Times New Roman" w:hAnsi="Times New Roman" w:cs="Times New Roman"/>
                <w:sz w:val="24"/>
              </w:rPr>
            </w:pPr>
            <w:ins w:id="506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07" w:author="Rakesh R Nair" w:date="2019-03-08T21:35:00Z"/>
                <w:rFonts w:ascii="Times New Roman" w:hAnsi="Times New Roman" w:cs="Times New Roman"/>
                <w:sz w:val="24"/>
              </w:rPr>
            </w:pPr>
            <w:ins w:id="508" w:author="Rakesh R Nair" w:date="2019-03-08T21:35:00Z">
              <w:r>
                <w:rPr>
                  <w:rFonts w:ascii="Times New Roman" w:hAnsi="Times New Roman" w:cs="Times New Roman"/>
                  <w:sz w:val="24"/>
                </w:rPr>
                <w:t xml:space="preserve">Date of the medical camp </w:t>
              </w:r>
            </w:ins>
            <w:ins w:id="509" w:author="Rakesh R Nair" w:date="2019-03-08T21:37:00Z">
              <w:r>
                <w:rPr>
                  <w:rFonts w:ascii="Times New Roman" w:hAnsi="Times New Roman" w:cs="Times New Roman"/>
                  <w:sz w:val="24"/>
                </w:rPr>
                <w:t>occurring</w:t>
              </w:r>
            </w:ins>
          </w:p>
        </w:tc>
      </w:tr>
      <w:tr w:rsidR="00503E71" w:rsidRPr="00AC4AAA" w:rsidTr="002060C6">
        <w:trPr>
          <w:ins w:id="510" w:author="Rakesh R Nair" w:date="2019-03-08T21:37:00Z"/>
        </w:trPr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11" w:author="Rakesh R Nair" w:date="2019-03-08T21:37:00Z"/>
                <w:rFonts w:ascii="Times New Roman" w:hAnsi="Times New Roman" w:cs="Times New Roman"/>
                <w:sz w:val="24"/>
              </w:rPr>
            </w:pPr>
            <w:ins w:id="512" w:author="Rakesh R Nair" w:date="2019-03-08T21:37:00Z">
              <w:r>
                <w:rPr>
                  <w:rFonts w:ascii="Times New Roman" w:hAnsi="Times New Roman" w:cs="Times New Roman"/>
                  <w:sz w:val="24"/>
                </w:rPr>
                <w:t xml:space="preserve">time 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13" w:author="Rakesh R Nair" w:date="2019-03-08T21:37:00Z"/>
                <w:rFonts w:ascii="Times New Roman" w:hAnsi="Times New Roman" w:cs="Times New Roman"/>
                <w:sz w:val="24"/>
              </w:rPr>
            </w:pPr>
            <w:ins w:id="514" w:author="Rakesh R Nair" w:date="2019-03-08T21:38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15" w:author="Rakesh R Nair" w:date="2019-03-08T21:37:00Z"/>
                <w:rFonts w:ascii="Times New Roman" w:hAnsi="Times New Roman" w:cs="Times New Roman"/>
                <w:sz w:val="24"/>
              </w:rPr>
            </w:pPr>
            <w:ins w:id="516" w:author="Rakesh R Nair" w:date="2019-03-08T21:38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17" w:author="Rakesh R Nair" w:date="2019-03-08T21:37:00Z"/>
                <w:rFonts w:ascii="Times New Roman" w:hAnsi="Times New Roman" w:cs="Times New Roman"/>
                <w:sz w:val="24"/>
              </w:rPr>
            </w:pPr>
            <w:ins w:id="518" w:author="Rakesh R Nair" w:date="2019-03-08T21:38:00Z">
              <w:r>
                <w:rPr>
                  <w:rFonts w:ascii="Times New Roman" w:hAnsi="Times New Roman" w:cs="Times New Roman"/>
                  <w:sz w:val="24"/>
                </w:rPr>
                <w:t>Time of starting medical camp</w:t>
              </w:r>
            </w:ins>
          </w:p>
        </w:tc>
      </w:tr>
      <w:tr w:rsidR="00503E71" w:rsidRPr="00AC4AAA" w:rsidTr="002060C6">
        <w:trPr>
          <w:ins w:id="519" w:author="Rakesh R Nair" w:date="2019-03-08T21:39:00Z"/>
        </w:trPr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20" w:author="Rakesh R Nair" w:date="2019-03-08T21:39:00Z"/>
                <w:rFonts w:ascii="Times New Roman" w:hAnsi="Times New Roman" w:cs="Times New Roman"/>
                <w:sz w:val="24"/>
              </w:rPr>
            </w:pPr>
            <w:ins w:id="521" w:author="Rakesh R Nair" w:date="2019-03-08T21:39:00Z">
              <w:r>
                <w:rPr>
                  <w:rFonts w:ascii="Times New Roman" w:hAnsi="Times New Roman" w:cs="Times New Roman"/>
                  <w:sz w:val="24"/>
                </w:rPr>
                <w:t>location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22" w:author="Rakesh R Nair" w:date="2019-03-08T21:39:00Z"/>
                <w:rFonts w:ascii="Times New Roman" w:hAnsi="Times New Roman" w:cs="Times New Roman"/>
                <w:sz w:val="24"/>
              </w:rPr>
            </w:pPr>
            <w:ins w:id="523" w:author="Rakesh R Nair" w:date="2019-03-08T21:39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24" w:author="Rakesh R Nair" w:date="2019-03-08T21:39:00Z"/>
                <w:rFonts w:ascii="Times New Roman" w:hAnsi="Times New Roman" w:cs="Times New Roman"/>
                <w:sz w:val="24"/>
              </w:rPr>
            </w:pPr>
            <w:ins w:id="525" w:author="Rakesh R Nair" w:date="2019-03-08T21:39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503E71" w:rsidP="002060C6">
            <w:pPr>
              <w:jc w:val="center"/>
              <w:rPr>
                <w:ins w:id="526" w:author="Rakesh R Nair" w:date="2019-03-08T21:39:00Z"/>
                <w:rFonts w:ascii="Times New Roman" w:hAnsi="Times New Roman" w:cs="Times New Roman"/>
                <w:sz w:val="24"/>
              </w:rPr>
            </w:pPr>
            <w:ins w:id="527" w:author="Rakesh R Nair" w:date="2019-03-08T21:39:00Z">
              <w:r>
                <w:rPr>
                  <w:rFonts w:ascii="Times New Roman" w:hAnsi="Times New Roman" w:cs="Times New Roman"/>
                  <w:sz w:val="24"/>
                </w:rPr>
                <w:t>Place where the medical camp occurs</w:t>
              </w:r>
            </w:ins>
          </w:p>
        </w:tc>
      </w:tr>
      <w:tr w:rsidR="00503E71" w:rsidRPr="00AC4AAA" w:rsidTr="002060C6">
        <w:trPr>
          <w:ins w:id="528" w:author="Rakesh R Nair" w:date="2019-03-08T21:40:00Z"/>
        </w:trPr>
        <w:tc>
          <w:tcPr>
            <w:tcW w:w="2254" w:type="dxa"/>
          </w:tcPr>
          <w:p w:rsidR="00503E71" w:rsidRDefault="002060C6" w:rsidP="002060C6">
            <w:pPr>
              <w:jc w:val="center"/>
              <w:rPr>
                <w:ins w:id="529" w:author="Rakesh R Nair" w:date="2019-03-08T21:40:00Z"/>
                <w:rFonts w:ascii="Times New Roman" w:hAnsi="Times New Roman" w:cs="Times New Roman"/>
                <w:sz w:val="24"/>
              </w:rPr>
            </w:pPr>
            <w:ins w:id="530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doc_name</w:t>
              </w:r>
            </w:ins>
          </w:p>
        </w:tc>
        <w:tc>
          <w:tcPr>
            <w:tcW w:w="2254" w:type="dxa"/>
          </w:tcPr>
          <w:p w:rsidR="00503E71" w:rsidRDefault="002060C6" w:rsidP="002060C6">
            <w:pPr>
              <w:jc w:val="center"/>
              <w:rPr>
                <w:ins w:id="531" w:author="Rakesh R Nair" w:date="2019-03-08T21:40:00Z"/>
                <w:rFonts w:ascii="Times New Roman" w:hAnsi="Times New Roman" w:cs="Times New Roman"/>
                <w:sz w:val="24"/>
              </w:rPr>
            </w:pPr>
            <w:ins w:id="532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503E71" w:rsidRDefault="002060C6" w:rsidP="002060C6">
            <w:pPr>
              <w:jc w:val="center"/>
              <w:rPr>
                <w:ins w:id="533" w:author="Rakesh R Nair" w:date="2019-03-08T21:40:00Z"/>
                <w:rFonts w:ascii="Times New Roman" w:hAnsi="Times New Roman" w:cs="Times New Roman"/>
                <w:sz w:val="24"/>
              </w:rPr>
            </w:pPr>
            <w:ins w:id="534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503E71" w:rsidRDefault="002060C6" w:rsidP="002060C6">
            <w:pPr>
              <w:jc w:val="center"/>
              <w:rPr>
                <w:ins w:id="535" w:author="Rakesh R Nair" w:date="2019-03-08T21:40:00Z"/>
                <w:rFonts w:ascii="Times New Roman" w:hAnsi="Times New Roman" w:cs="Times New Roman"/>
                <w:sz w:val="24"/>
              </w:rPr>
            </w:pPr>
            <w:ins w:id="536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Doctor name</w:t>
              </w:r>
            </w:ins>
          </w:p>
        </w:tc>
      </w:tr>
      <w:tr w:rsidR="002060C6" w:rsidRPr="00AC4AAA" w:rsidTr="002060C6">
        <w:trPr>
          <w:ins w:id="537" w:author="Rakesh R Nair" w:date="2019-03-08T21:40:00Z"/>
        </w:trPr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38" w:author="Rakesh R Nair" w:date="2019-03-08T21:40:00Z"/>
                <w:rFonts w:ascii="Times New Roman" w:hAnsi="Times New Roman" w:cs="Times New Roman"/>
                <w:sz w:val="24"/>
              </w:rPr>
            </w:pPr>
            <w:ins w:id="539" w:author="Rakesh R Nair" w:date="2019-03-08T21:40:00Z">
              <w:r>
                <w:rPr>
                  <w:rFonts w:ascii="Times New Roman" w:hAnsi="Times New Roman" w:cs="Times New Roman"/>
                  <w:sz w:val="24"/>
                </w:rPr>
                <w:t>specialization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40" w:author="Rakesh R Nair" w:date="2019-03-08T21:40:00Z"/>
                <w:rFonts w:ascii="Times New Roman" w:hAnsi="Times New Roman" w:cs="Times New Roman"/>
                <w:sz w:val="24"/>
              </w:rPr>
            </w:pPr>
            <w:ins w:id="541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42" w:author="Rakesh R Nair" w:date="2019-03-08T21:40:00Z"/>
                <w:rFonts w:ascii="Times New Roman" w:hAnsi="Times New Roman" w:cs="Times New Roman"/>
                <w:sz w:val="24"/>
              </w:rPr>
            </w:pPr>
            <w:ins w:id="543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 xml:space="preserve">NOT NULL 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44" w:author="Rakesh R Nair" w:date="2019-03-08T21:40:00Z"/>
                <w:rFonts w:ascii="Times New Roman" w:hAnsi="Times New Roman" w:cs="Times New Roman"/>
                <w:sz w:val="24"/>
              </w:rPr>
            </w:pPr>
            <w:ins w:id="545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Specialization of the doctor</w:t>
              </w:r>
            </w:ins>
          </w:p>
        </w:tc>
      </w:tr>
      <w:tr w:rsidR="002060C6" w:rsidRPr="00AC4AAA" w:rsidTr="002060C6">
        <w:trPr>
          <w:ins w:id="546" w:author="Rakesh R Nair" w:date="2019-03-08T21:41:00Z"/>
        </w:trPr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47" w:author="Rakesh R Nair" w:date="2019-03-08T21:41:00Z"/>
                <w:rFonts w:ascii="Times New Roman" w:hAnsi="Times New Roman" w:cs="Times New Roman"/>
                <w:sz w:val="24"/>
              </w:rPr>
            </w:pPr>
            <w:ins w:id="548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doc_contact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49" w:author="Rakesh R Nair" w:date="2019-03-08T21:41:00Z"/>
                <w:rFonts w:ascii="Times New Roman" w:hAnsi="Times New Roman" w:cs="Times New Roman"/>
                <w:sz w:val="24"/>
              </w:rPr>
            </w:pPr>
            <w:ins w:id="550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51" w:author="Rakesh R Nair" w:date="2019-03-08T21:41:00Z"/>
                <w:rFonts w:ascii="Times New Roman" w:hAnsi="Times New Roman" w:cs="Times New Roman"/>
                <w:sz w:val="24"/>
              </w:rPr>
            </w:pPr>
            <w:ins w:id="552" w:author="Rakesh R Nair" w:date="2019-03-08T21:41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53" w:author="Rakesh R Nair" w:date="2019-03-08T21:41:00Z"/>
                <w:rFonts w:ascii="Times New Roman" w:hAnsi="Times New Roman" w:cs="Times New Roman"/>
                <w:sz w:val="24"/>
              </w:rPr>
            </w:pPr>
            <w:ins w:id="554" w:author="Rakesh R Nair" w:date="2019-03-08T21:42:00Z">
              <w:r>
                <w:rPr>
                  <w:rFonts w:ascii="Times New Roman" w:hAnsi="Times New Roman" w:cs="Times New Roman"/>
                  <w:sz w:val="24"/>
                </w:rPr>
                <w:t>Phone number of doctor</w:t>
              </w:r>
            </w:ins>
          </w:p>
        </w:tc>
      </w:tr>
      <w:tr w:rsidR="002060C6" w:rsidRPr="00AC4AAA" w:rsidTr="002060C6">
        <w:trPr>
          <w:ins w:id="555" w:author="Rakesh R Nair" w:date="2019-03-08T21:42:00Z"/>
        </w:trPr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56" w:author="Rakesh R Nair" w:date="2019-03-08T21:42:00Z"/>
                <w:rFonts w:ascii="Times New Roman" w:hAnsi="Times New Roman" w:cs="Times New Roman"/>
                <w:sz w:val="24"/>
              </w:rPr>
            </w:pPr>
            <w:ins w:id="557" w:author="Rakesh R Nair" w:date="2019-03-08T21:42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58" w:author="Rakesh R Nair" w:date="2019-03-08T21:42:00Z"/>
                <w:rFonts w:ascii="Times New Roman" w:hAnsi="Times New Roman" w:cs="Times New Roman"/>
                <w:sz w:val="24"/>
              </w:rPr>
            </w:pPr>
            <w:ins w:id="559" w:author="Rakesh R Nair" w:date="2019-03-08T21:42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60" w:author="Rakesh R Nair" w:date="2019-03-08T21:42:00Z"/>
                <w:rFonts w:ascii="Times New Roman" w:hAnsi="Times New Roman" w:cs="Times New Roman"/>
                <w:sz w:val="24"/>
              </w:rPr>
            </w:pPr>
            <w:ins w:id="561" w:author="Rakesh R Nair" w:date="2019-03-08T21:4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2060C6" w:rsidRDefault="002060C6">
            <w:pPr>
              <w:jc w:val="center"/>
              <w:rPr>
                <w:ins w:id="562" w:author="Rakesh R Nair" w:date="2019-03-08T21:42:00Z"/>
                <w:rFonts w:ascii="Times New Roman" w:hAnsi="Times New Roman" w:cs="Times New Roman"/>
                <w:sz w:val="24"/>
              </w:rPr>
            </w:pPr>
            <w:ins w:id="563" w:author="Rakesh R Nair" w:date="2019-03-08T21:43:00Z">
              <w:r>
                <w:rPr>
                  <w:rFonts w:ascii="Times New Roman" w:hAnsi="Times New Roman" w:cs="Times New Roman"/>
                  <w:sz w:val="24"/>
                </w:rPr>
                <w:t xml:space="preserve">Medical camp is </w:t>
              </w:r>
            </w:ins>
            <w:ins w:id="564" w:author="Rakesh R Nair" w:date="2019-03-08T22:48:00Z">
              <w:r w:rsidR="004D15E3">
                <w:rPr>
                  <w:rFonts w:ascii="Times New Roman" w:hAnsi="Times New Roman" w:cs="Times New Roman"/>
                  <w:sz w:val="24"/>
                </w:rPr>
                <w:t>Pending</w:t>
              </w:r>
            </w:ins>
            <w:ins w:id="565" w:author="Rakesh R Nair" w:date="2019-03-08T21:43:00Z">
              <w:r>
                <w:rPr>
                  <w:rFonts w:ascii="Times New Roman" w:hAnsi="Times New Roman" w:cs="Times New Roman"/>
                  <w:sz w:val="24"/>
                </w:rPr>
                <w:t xml:space="preserve"> or cancelled or conducted</w:t>
              </w:r>
            </w:ins>
          </w:p>
        </w:tc>
      </w:tr>
    </w:tbl>
    <w:p w:rsidR="00503E71" w:rsidRDefault="00503E71" w:rsidP="00361A55">
      <w:pPr>
        <w:rPr>
          <w:ins w:id="566" w:author="Rakesh R Nair" w:date="2019-03-08T21:45:00Z"/>
          <w:rFonts w:ascii="Times New Roman" w:hAnsi="Times New Roman" w:cs="Times New Roman"/>
          <w:b/>
          <w:sz w:val="28"/>
          <w:szCs w:val="28"/>
        </w:rPr>
      </w:pPr>
    </w:p>
    <w:p w:rsidR="002060C6" w:rsidRDefault="002060C6" w:rsidP="00361A55">
      <w:pPr>
        <w:rPr>
          <w:ins w:id="567" w:author="Rakesh R Nair" w:date="2019-03-08T21:45:00Z"/>
          <w:rFonts w:ascii="Times New Roman" w:hAnsi="Times New Roman" w:cs="Times New Roman"/>
          <w:b/>
          <w:sz w:val="28"/>
          <w:szCs w:val="28"/>
        </w:rPr>
      </w:pPr>
      <w:ins w:id="568" w:author="Rakesh R Nair" w:date="2019-03-08T21:45:00Z">
        <w:r>
          <w:rPr>
            <w:rFonts w:ascii="Times New Roman" w:hAnsi="Times New Roman" w:cs="Times New Roman"/>
            <w:b/>
            <w:sz w:val="28"/>
            <w:szCs w:val="28"/>
          </w:rPr>
          <w:t>Tbl_medcamp_reg</w:t>
        </w:r>
      </w:ins>
      <w:ins w:id="569" w:author="Rakesh R Nair" w:date="2019-03-08T22:27:00Z">
        <w:r w:rsidR="00425696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425696" w:rsidRPr="00425696">
          <w:rPr>
            <w:rFonts w:ascii="Times New Roman" w:hAnsi="Times New Roman" w:cs="Times New Roman"/>
            <w:sz w:val="28"/>
            <w:szCs w:val="28"/>
            <w:rPrChange w:id="570" w:author="Rakesh R Nair" w:date="2019-03-08T22:28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medical camp registration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60C6" w:rsidRPr="00361A55" w:rsidTr="002060C6">
        <w:trPr>
          <w:ins w:id="571" w:author="Rakesh R Nair" w:date="2019-03-08T21:45:00Z"/>
        </w:trPr>
        <w:tc>
          <w:tcPr>
            <w:tcW w:w="2254" w:type="dxa"/>
          </w:tcPr>
          <w:p w:rsidR="002060C6" w:rsidRPr="00361A55" w:rsidRDefault="002060C6" w:rsidP="002060C6">
            <w:pPr>
              <w:jc w:val="center"/>
              <w:rPr>
                <w:ins w:id="572" w:author="Rakesh R Nair" w:date="2019-03-08T21:45:00Z"/>
                <w:rFonts w:ascii="Times New Roman" w:hAnsi="Times New Roman" w:cs="Times New Roman"/>
                <w:b/>
                <w:sz w:val="28"/>
              </w:rPr>
            </w:pPr>
            <w:ins w:id="573" w:author="Rakesh R Nair" w:date="2019-03-08T21:4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2060C6" w:rsidRPr="00361A55" w:rsidRDefault="002060C6" w:rsidP="002060C6">
            <w:pPr>
              <w:jc w:val="center"/>
              <w:rPr>
                <w:ins w:id="574" w:author="Rakesh R Nair" w:date="2019-03-08T21:45:00Z"/>
                <w:rFonts w:ascii="Times New Roman" w:hAnsi="Times New Roman" w:cs="Times New Roman"/>
                <w:b/>
                <w:sz w:val="28"/>
              </w:rPr>
            </w:pPr>
            <w:ins w:id="575" w:author="Rakesh R Nair" w:date="2019-03-08T21:4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2060C6" w:rsidRPr="00361A55" w:rsidRDefault="002060C6" w:rsidP="002060C6">
            <w:pPr>
              <w:jc w:val="center"/>
              <w:rPr>
                <w:ins w:id="576" w:author="Rakesh R Nair" w:date="2019-03-08T21:45:00Z"/>
                <w:rFonts w:ascii="Times New Roman" w:hAnsi="Times New Roman" w:cs="Times New Roman"/>
                <w:b/>
                <w:sz w:val="28"/>
              </w:rPr>
            </w:pPr>
            <w:ins w:id="577" w:author="Rakesh R Nair" w:date="2019-03-08T21:4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2060C6" w:rsidRPr="00361A55" w:rsidRDefault="002060C6" w:rsidP="002060C6">
            <w:pPr>
              <w:jc w:val="center"/>
              <w:rPr>
                <w:ins w:id="578" w:author="Rakesh R Nair" w:date="2019-03-08T21:45:00Z"/>
                <w:rFonts w:ascii="Times New Roman" w:hAnsi="Times New Roman" w:cs="Times New Roman"/>
                <w:b/>
                <w:sz w:val="28"/>
              </w:rPr>
            </w:pPr>
            <w:ins w:id="579" w:author="Rakesh R Nair" w:date="2019-03-08T21:4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2060C6" w:rsidRPr="00AC4AAA" w:rsidTr="002060C6">
        <w:trPr>
          <w:ins w:id="580" w:author="Rakesh R Nair" w:date="2019-03-08T21:45:00Z"/>
        </w:trPr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81" w:author="Rakesh R Nair" w:date="2019-03-08T21:45:00Z"/>
                <w:rFonts w:ascii="Times New Roman" w:hAnsi="Times New Roman" w:cs="Times New Roman"/>
                <w:sz w:val="24"/>
              </w:rPr>
            </w:pPr>
            <w:ins w:id="582" w:author="Rakesh R Nair" w:date="2019-03-08T21:49:00Z">
              <w:r>
                <w:rPr>
                  <w:rFonts w:ascii="Times New Roman" w:hAnsi="Times New Roman" w:cs="Times New Roman"/>
                  <w:sz w:val="24"/>
                </w:rPr>
                <w:t>reg</w:t>
              </w:r>
            </w:ins>
            <w:ins w:id="583" w:author="Rakesh R Nair" w:date="2019-03-08T21:45:00Z">
              <w:r>
                <w:rPr>
                  <w:rFonts w:ascii="Times New Roman" w:hAnsi="Times New Roman" w:cs="Times New Roman"/>
                  <w:sz w:val="24"/>
                </w:rPr>
                <w:t>_id</w:t>
              </w:r>
            </w:ins>
          </w:p>
        </w:tc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84" w:author="Rakesh R Nair" w:date="2019-03-08T21:45:00Z"/>
                <w:rFonts w:ascii="Times New Roman" w:hAnsi="Times New Roman" w:cs="Times New Roman"/>
                <w:sz w:val="24"/>
              </w:rPr>
            </w:pPr>
            <w:ins w:id="585" w:author="Rakesh R Nair" w:date="2019-03-08T21:45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86" w:author="Rakesh R Nair" w:date="2019-03-08T21:45:00Z"/>
                <w:rFonts w:ascii="Times New Roman" w:hAnsi="Times New Roman" w:cs="Times New Roman"/>
                <w:sz w:val="24"/>
              </w:rPr>
            </w:pPr>
            <w:ins w:id="587" w:author="Rakesh R Nair" w:date="2019-03-08T21:45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88" w:author="Rakesh R Nair" w:date="2019-03-08T21:45:00Z"/>
                <w:rFonts w:ascii="Times New Roman" w:hAnsi="Times New Roman" w:cs="Times New Roman"/>
                <w:sz w:val="24"/>
              </w:rPr>
            </w:pPr>
            <w:ins w:id="589" w:author="Rakesh R Nair" w:date="2019-03-08T21:45:00Z">
              <w:r>
                <w:rPr>
                  <w:rFonts w:ascii="Times New Roman" w:hAnsi="Times New Roman" w:cs="Times New Roman"/>
                  <w:sz w:val="24"/>
                </w:rPr>
                <w:t xml:space="preserve">Id of the medical camp registration  </w:t>
              </w:r>
            </w:ins>
          </w:p>
        </w:tc>
      </w:tr>
      <w:tr w:rsidR="002060C6" w:rsidRPr="00AC4AAA" w:rsidTr="002060C6">
        <w:trPr>
          <w:ins w:id="590" w:author="Rakesh R Nair" w:date="2019-03-08T21:49:00Z"/>
        </w:trPr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91" w:author="Rakesh R Nair" w:date="2019-03-08T21:49:00Z"/>
                <w:rFonts w:ascii="Times New Roman" w:hAnsi="Times New Roman" w:cs="Times New Roman"/>
                <w:sz w:val="24"/>
              </w:rPr>
            </w:pPr>
            <w:ins w:id="592" w:author="Rakesh R Nair" w:date="2019-03-08T21:49:00Z">
              <w:r>
                <w:rPr>
                  <w:rFonts w:ascii="Times New Roman" w:hAnsi="Times New Roman" w:cs="Times New Roman"/>
                  <w:sz w:val="24"/>
                </w:rPr>
                <w:t>mcamp_id</w:t>
              </w:r>
            </w:ins>
          </w:p>
        </w:tc>
        <w:tc>
          <w:tcPr>
            <w:tcW w:w="2254" w:type="dxa"/>
          </w:tcPr>
          <w:p w:rsidR="002060C6" w:rsidRPr="00AC4AAA" w:rsidRDefault="002060C6">
            <w:pPr>
              <w:jc w:val="center"/>
              <w:rPr>
                <w:ins w:id="593" w:author="Rakesh R Nair" w:date="2019-03-08T21:49:00Z"/>
                <w:rFonts w:ascii="Times New Roman" w:hAnsi="Times New Roman" w:cs="Times New Roman"/>
                <w:sz w:val="24"/>
              </w:rPr>
            </w:pPr>
            <w:ins w:id="594" w:author="Rakesh R Nair" w:date="2019-03-08T21:49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2060C6" w:rsidRPr="00AC4AAA" w:rsidRDefault="002060C6" w:rsidP="002060C6">
            <w:pPr>
              <w:jc w:val="center"/>
              <w:rPr>
                <w:ins w:id="595" w:author="Rakesh R Nair" w:date="2019-03-08T21:49:00Z"/>
                <w:rFonts w:ascii="Times New Roman" w:hAnsi="Times New Roman" w:cs="Times New Roman"/>
                <w:sz w:val="24"/>
              </w:rPr>
            </w:pPr>
            <w:ins w:id="596" w:author="Rakesh R Nair" w:date="2019-03-08T21:49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2060C6" w:rsidRDefault="002060C6" w:rsidP="002060C6">
            <w:pPr>
              <w:jc w:val="center"/>
              <w:rPr>
                <w:ins w:id="597" w:author="Rakesh R Nair" w:date="2019-03-08T21:49:00Z"/>
                <w:rFonts w:ascii="Times New Roman" w:hAnsi="Times New Roman" w:cs="Times New Roman"/>
                <w:sz w:val="24"/>
              </w:rPr>
            </w:pPr>
            <w:ins w:id="598" w:author="Rakesh R Nair" w:date="2019-03-08T21:50:00Z">
              <w:r>
                <w:rPr>
                  <w:rFonts w:ascii="Times New Roman" w:hAnsi="Times New Roman" w:cs="Times New Roman"/>
                  <w:sz w:val="24"/>
                </w:rPr>
                <w:t>References the PK from tbl_medical_camp</w:t>
              </w:r>
            </w:ins>
          </w:p>
        </w:tc>
      </w:tr>
      <w:tr w:rsidR="002060C6" w:rsidRPr="00AC4AAA" w:rsidTr="002060C6">
        <w:trPr>
          <w:ins w:id="599" w:author="Rakesh R Nair" w:date="2019-03-08T21:50:00Z"/>
        </w:trPr>
        <w:tc>
          <w:tcPr>
            <w:tcW w:w="2254" w:type="dxa"/>
          </w:tcPr>
          <w:p w:rsidR="002060C6" w:rsidRDefault="00E50B1C" w:rsidP="002060C6">
            <w:pPr>
              <w:jc w:val="center"/>
              <w:rPr>
                <w:ins w:id="600" w:author="Rakesh R Nair" w:date="2019-03-08T21:50:00Z"/>
                <w:rFonts w:ascii="Times New Roman" w:hAnsi="Times New Roman" w:cs="Times New Roman"/>
                <w:sz w:val="24"/>
              </w:rPr>
            </w:pPr>
            <w:ins w:id="601" w:author="Rakesh R Nair" w:date="2019-03-08T21:50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2060C6" w:rsidRDefault="00E50B1C" w:rsidP="002060C6">
            <w:pPr>
              <w:jc w:val="center"/>
              <w:rPr>
                <w:ins w:id="602" w:author="Rakesh R Nair" w:date="2019-03-08T21:50:00Z"/>
                <w:rFonts w:ascii="Times New Roman" w:hAnsi="Times New Roman" w:cs="Times New Roman"/>
                <w:sz w:val="24"/>
              </w:rPr>
            </w:pPr>
            <w:ins w:id="603" w:author="Rakesh R Nair" w:date="2019-03-08T21:50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2060C6" w:rsidRDefault="00E50B1C" w:rsidP="002060C6">
            <w:pPr>
              <w:jc w:val="center"/>
              <w:rPr>
                <w:ins w:id="604" w:author="Rakesh R Nair" w:date="2019-03-08T21:50:00Z"/>
                <w:rFonts w:ascii="Times New Roman" w:hAnsi="Times New Roman" w:cs="Times New Roman"/>
                <w:sz w:val="24"/>
              </w:rPr>
            </w:pPr>
            <w:ins w:id="605" w:author="Rakesh R Nair" w:date="2019-03-08T21:51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2060C6" w:rsidRDefault="00E50B1C" w:rsidP="002060C6">
            <w:pPr>
              <w:jc w:val="center"/>
              <w:rPr>
                <w:ins w:id="606" w:author="Rakesh R Nair" w:date="2019-03-08T21:50:00Z"/>
                <w:rFonts w:ascii="Times New Roman" w:hAnsi="Times New Roman" w:cs="Times New Roman"/>
                <w:sz w:val="24"/>
              </w:rPr>
            </w:pPr>
            <w:ins w:id="607" w:author="Rakesh R Nair" w:date="2019-03-08T21:51:00Z">
              <w:r>
                <w:rPr>
                  <w:rFonts w:ascii="Times New Roman" w:hAnsi="Times New Roman" w:cs="Times New Roman"/>
                  <w:sz w:val="24"/>
                </w:rPr>
                <w:t>Refereneces the PK from tbl_user</w:t>
              </w:r>
            </w:ins>
            <w:ins w:id="608" w:author="Rakesh R Nair" w:date="2019-03-08T22:03:00Z">
              <w:r w:rsidR="003262A3"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  <w:ins w:id="609" w:author="Rakesh R Nair" w:date="2019-03-08T22:23:00Z">
              <w:r w:rsidR="00425696"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</w:tc>
      </w:tr>
    </w:tbl>
    <w:p w:rsidR="002060C6" w:rsidRDefault="002060C6" w:rsidP="00361A55">
      <w:pPr>
        <w:rPr>
          <w:ins w:id="610" w:author="Rakesh R Nair" w:date="2019-03-08T22:28:00Z"/>
          <w:rFonts w:ascii="Times New Roman" w:hAnsi="Times New Roman" w:cs="Times New Roman"/>
          <w:b/>
          <w:sz w:val="28"/>
          <w:szCs w:val="28"/>
        </w:rPr>
      </w:pPr>
    </w:p>
    <w:p w:rsidR="00425696" w:rsidRPr="00F51D54" w:rsidRDefault="00425696" w:rsidP="00361A55">
      <w:pPr>
        <w:rPr>
          <w:ins w:id="611" w:author="Rakesh R Nair" w:date="2019-03-08T22:30:00Z"/>
          <w:rFonts w:ascii="Times New Roman" w:hAnsi="Times New Roman" w:cs="Times New Roman"/>
          <w:sz w:val="28"/>
          <w:szCs w:val="28"/>
          <w:rPrChange w:id="612" w:author="Rakesh R Nair" w:date="2019-03-08T22:34:00Z">
            <w:rPr>
              <w:ins w:id="613" w:author="Rakesh R Nair" w:date="2019-03-08T22:30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614" w:author="Rakesh R Nair" w:date="2019-03-08T22:30:00Z">
        <w:r>
          <w:rPr>
            <w:rFonts w:ascii="Times New Roman" w:hAnsi="Times New Roman" w:cs="Times New Roman"/>
            <w:b/>
            <w:sz w:val="28"/>
            <w:szCs w:val="28"/>
          </w:rPr>
          <w:t>Tbl_pay_ctg</w:t>
        </w:r>
      </w:ins>
      <w:ins w:id="615" w:author="Rakesh R Nair" w:date="2019-03-08T22:34:00Z">
        <w:r w:rsidR="00F51D54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F51D54" w:rsidRPr="00F51D54">
          <w:rPr>
            <w:rFonts w:ascii="Times New Roman" w:hAnsi="Times New Roman" w:cs="Times New Roman"/>
            <w:sz w:val="28"/>
            <w:szCs w:val="28"/>
            <w:rPrChange w:id="616" w:author="Rakesh R Nair" w:date="2019-03-08T22:34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payment categories)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5696" w:rsidRPr="00361A55" w:rsidTr="00C7024F">
        <w:trPr>
          <w:ins w:id="617" w:author="Rakesh R Nair" w:date="2019-03-08T22:30:00Z"/>
        </w:trPr>
        <w:tc>
          <w:tcPr>
            <w:tcW w:w="2254" w:type="dxa"/>
          </w:tcPr>
          <w:p w:rsidR="00425696" w:rsidRPr="00361A55" w:rsidRDefault="00425696" w:rsidP="00C7024F">
            <w:pPr>
              <w:jc w:val="center"/>
              <w:rPr>
                <w:ins w:id="618" w:author="Rakesh R Nair" w:date="2019-03-08T22:30:00Z"/>
                <w:rFonts w:ascii="Times New Roman" w:hAnsi="Times New Roman" w:cs="Times New Roman"/>
                <w:b/>
                <w:sz w:val="28"/>
              </w:rPr>
            </w:pPr>
            <w:ins w:id="619" w:author="Rakesh R Nair" w:date="2019-03-08T22:30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425696" w:rsidRPr="00361A55" w:rsidRDefault="00425696" w:rsidP="00C7024F">
            <w:pPr>
              <w:jc w:val="center"/>
              <w:rPr>
                <w:ins w:id="620" w:author="Rakesh R Nair" w:date="2019-03-08T22:30:00Z"/>
                <w:rFonts w:ascii="Times New Roman" w:hAnsi="Times New Roman" w:cs="Times New Roman"/>
                <w:b/>
                <w:sz w:val="28"/>
              </w:rPr>
            </w:pPr>
            <w:ins w:id="621" w:author="Rakesh R Nair" w:date="2019-03-08T22:30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425696" w:rsidRPr="00361A55" w:rsidRDefault="00425696" w:rsidP="00C7024F">
            <w:pPr>
              <w:jc w:val="center"/>
              <w:rPr>
                <w:ins w:id="622" w:author="Rakesh R Nair" w:date="2019-03-08T22:30:00Z"/>
                <w:rFonts w:ascii="Times New Roman" w:hAnsi="Times New Roman" w:cs="Times New Roman"/>
                <w:b/>
                <w:sz w:val="28"/>
              </w:rPr>
            </w:pPr>
            <w:ins w:id="623" w:author="Rakesh R Nair" w:date="2019-03-08T22:30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425696" w:rsidRPr="00361A55" w:rsidRDefault="00425696" w:rsidP="00C7024F">
            <w:pPr>
              <w:jc w:val="center"/>
              <w:rPr>
                <w:ins w:id="624" w:author="Rakesh R Nair" w:date="2019-03-08T22:30:00Z"/>
                <w:rFonts w:ascii="Times New Roman" w:hAnsi="Times New Roman" w:cs="Times New Roman"/>
                <w:b/>
                <w:sz w:val="28"/>
              </w:rPr>
            </w:pPr>
            <w:ins w:id="625" w:author="Rakesh R Nair" w:date="2019-03-08T22:30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425696" w:rsidRPr="00AC4AAA" w:rsidTr="00C7024F">
        <w:trPr>
          <w:ins w:id="626" w:author="Rakesh R Nair" w:date="2019-03-08T22:30:00Z"/>
        </w:trPr>
        <w:tc>
          <w:tcPr>
            <w:tcW w:w="2254" w:type="dxa"/>
          </w:tcPr>
          <w:p w:rsidR="00425696" w:rsidRPr="00AC4AAA" w:rsidRDefault="00F51D54" w:rsidP="00C7024F">
            <w:pPr>
              <w:jc w:val="center"/>
              <w:rPr>
                <w:ins w:id="627" w:author="Rakesh R Nair" w:date="2019-03-08T22:30:00Z"/>
                <w:rFonts w:ascii="Times New Roman" w:hAnsi="Times New Roman" w:cs="Times New Roman"/>
                <w:sz w:val="24"/>
              </w:rPr>
            </w:pPr>
            <w:ins w:id="628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p</w:t>
              </w:r>
            </w:ins>
            <w:ins w:id="629" w:author="Rakesh R Nair" w:date="2019-03-08T22:31:00Z">
              <w:r w:rsidR="00425696">
                <w:rPr>
                  <w:rFonts w:ascii="Times New Roman" w:hAnsi="Times New Roman" w:cs="Times New Roman"/>
                  <w:sz w:val="24"/>
                </w:rPr>
                <w:t>ctg</w:t>
              </w:r>
            </w:ins>
            <w:ins w:id="630" w:author="Rakesh R Nair" w:date="2019-03-08T22:30:00Z">
              <w:r w:rsidR="00425696">
                <w:rPr>
                  <w:rFonts w:ascii="Times New Roman" w:hAnsi="Times New Roman" w:cs="Times New Roman"/>
                  <w:sz w:val="24"/>
                </w:rPr>
                <w:t>_id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31" w:author="Rakesh R Nair" w:date="2019-03-08T22:30:00Z"/>
                <w:rFonts w:ascii="Times New Roman" w:hAnsi="Times New Roman" w:cs="Times New Roman"/>
                <w:sz w:val="24"/>
              </w:rPr>
            </w:pPr>
            <w:ins w:id="632" w:author="Rakesh R Nair" w:date="2019-03-08T22:30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33" w:author="Rakesh R Nair" w:date="2019-03-08T22:30:00Z"/>
                <w:rFonts w:ascii="Times New Roman" w:hAnsi="Times New Roman" w:cs="Times New Roman"/>
                <w:sz w:val="24"/>
              </w:rPr>
            </w:pPr>
            <w:ins w:id="634" w:author="Rakesh R Nair" w:date="2019-03-08T22:30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35" w:author="Rakesh R Nair" w:date="2019-03-08T22:30:00Z"/>
                <w:rFonts w:ascii="Times New Roman" w:hAnsi="Times New Roman" w:cs="Times New Roman"/>
                <w:sz w:val="24"/>
              </w:rPr>
            </w:pPr>
            <w:ins w:id="636" w:author="Rakesh R Nair" w:date="2019-03-08T22:30:00Z">
              <w:r>
                <w:rPr>
                  <w:rFonts w:ascii="Times New Roman" w:hAnsi="Times New Roman" w:cs="Times New Roman"/>
                  <w:sz w:val="24"/>
                </w:rPr>
                <w:t xml:space="preserve">Id of the payment category  </w:t>
              </w:r>
            </w:ins>
          </w:p>
        </w:tc>
      </w:tr>
      <w:tr w:rsidR="00425696" w:rsidRPr="00AC4AAA" w:rsidTr="00C7024F">
        <w:trPr>
          <w:ins w:id="637" w:author="Rakesh R Nair" w:date="2019-03-08T22:31:00Z"/>
        </w:trPr>
        <w:tc>
          <w:tcPr>
            <w:tcW w:w="2254" w:type="dxa"/>
          </w:tcPr>
          <w:p w:rsidR="00425696" w:rsidRDefault="00425696" w:rsidP="00C7024F">
            <w:pPr>
              <w:jc w:val="center"/>
              <w:rPr>
                <w:ins w:id="638" w:author="Rakesh R Nair" w:date="2019-03-08T22:31:00Z"/>
                <w:rFonts w:ascii="Times New Roman" w:hAnsi="Times New Roman" w:cs="Times New Roman"/>
                <w:sz w:val="24"/>
              </w:rPr>
            </w:pPr>
            <w:ins w:id="639" w:author="Rakesh R Nair" w:date="2019-03-08T22:31:00Z">
              <w:r>
                <w:rPr>
                  <w:rFonts w:ascii="Times New Roman" w:hAnsi="Times New Roman" w:cs="Times New Roman"/>
                  <w:sz w:val="24"/>
                </w:rPr>
                <w:t>ctg_name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40" w:author="Rakesh R Nair" w:date="2019-03-08T22:31:00Z"/>
                <w:rFonts w:ascii="Times New Roman" w:hAnsi="Times New Roman" w:cs="Times New Roman"/>
                <w:sz w:val="24"/>
              </w:rPr>
            </w:pPr>
            <w:ins w:id="641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25696" w:rsidRPr="00AC4AAA" w:rsidRDefault="00425696" w:rsidP="00C7024F">
            <w:pPr>
              <w:jc w:val="center"/>
              <w:rPr>
                <w:ins w:id="642" w:author="Rakesh R Nair" w:date="2019-03-08T22:31:00Z"/>
                <w:rFonts w:ascii="Times New Roman" w:hAnsi="Times New Roman" w:cs="Times New Roman"/>
                <w:sz w:val="24"/>
              </w:rPr>
            </w:pPr>
            <w:ins w:id="643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25696" w:rsidRDefault="00425696" w:rsidP="00C7024F">
            <w:pPr>
              <w:jc w:val="center"/>
              <w:rPr>
                <w:ins w:id="644" w:author="Rakesh R Nair" w:date="2019-03-08T22:31:00Z"/>
                <w:rFonts w:ascii="Times New Roman" w:hAnsi="Times New Roman" w:cs="Times New Roman"/>
                <w:sz w:val="24"/>
              </w:rPr>
            </w:pPr>
            <w:ins w:id="645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Name of payment category</w:t>
              </w:r>
            </w:ins>
          </w:p>
        </w:tc>
      </w:tr>
      <w:tr w:rsidR="00425696" w:rsidRPr="00AC4AAA" w:rsidTr="00C7024F">
        <w:trPr>
          <w:ins w:id="646" w:author="Rakesh R Nair" w:date="2019-03-08T22:32:00Z"/>
        </w:trPr>
        <w:tc>
          <w:tcPr>
            <w:tcW w:w="2254" w:type="dxa"/>
          </w:tcPr>
          <w:p w:rsidR="00425696" w:rsidRDefault="00F51D54" w:rsidP="00C7024F">
            <w:pPr>
              <w:jc w:val="center"/>
              <w:rPr>
                <w:ins w:id="647" w:author="Rakesh R Nair" w:date="2019-03-08T22:32:00Z"/>
                <w:rFonts w:ascii="Times New Roman" w:hAnsi="Times New Roman" w:cs="Times New Roman"/>
                <w:sz w:val="24"/>
              </w:rPr>
            </w:pPr>
            <w:ins w:id="648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425696" w:rsidRDefault="00F51D54" w:rsidP="00C7024F">
            <w:pPr>
              <w:jc w:val="center"/>
              <w:rPr>
                <w:ins w:id="649" w:author="Rakesh R Nair" w:date="2019-03-08T22:32:00Z"/>
                <w:rFonts w:ascii="Times New Roman" w:hAnsi="Times New Roman" w:cs="Times New Roman"/>
                <w:sz w:val="24"/>
              </w:rPr>
            </w:pPr>
            <w:ins w:id="650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425696" w:rsidRDefault="00F51D54" w:rsidP="00C7024F">
            <w:pPr>
              <w:jc w:val="center"/>
              <w:rPr>
                <w:ins w:id="651" w:author="Rakesh R Nair" w:date="2019-03-08T22:32:00Z"/>
                <w:rFonts w:ascii="Times New Roman" w:hAnsi="Times New Roman" w:cs="Times New Roman"/>
                <w:sz w:val="24"/>
              </w:rPr>
            </w:pPr>
            <w:ins w:id="652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25696" w:rsidRDefault="00F51D54" w:rsidP="00C7024F">
            <w:pPr>
              <w:jc w:val="center"/>
              <w:rPr>
                <w:ins w:id="653" w:author="Rakesh R Nair" w:date="2019-03-08T22:32:00Z"/>
                <w:rFonts w:ascii="Times New Roman" w:hAnsi="Times New Roman" w:cs="Times New Roman"/>
                <w:sz w:val="24"/>
              </w:rPr>
            </w:pPr>
            <w:ins w:id="654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Date of established</w:t>
              </w:r>
            </w:ins>
          </w:p>
        </w:tc>
      </w:tr>
      <w:tr w:rsidR="00F51D54" w:rsidRPr="00AC4AAA" w:rsidTr="00C7024F">
        <w:trPr>
          <w:ins w:id="655" w:author="Rakesh R Nair" w:date="2019-03-08T22:32:00Z"/>
        </w:trPr>
        <w:tc>
          <w:tcPr>
            <w:tcW w:w="2254" w:type="dxa"/>
          </w:tcPr>
          <w:p w:rsidR="00F51D54" w:rsidRDefault="00F51D54">
            <w:pPr>
              <w:jc w:val="center"/>
              <w:rPr>
                <w:ins w:id="656" w:author="Rakesh R Nair" w:date="2019-03-08T22:32:00Z"/>
                <w:rFonts w:ascii="Times New Roman" w:hAnsi="Times New Roman" w:cs="Times New Roman"/>
                <w:sz w:val="24"/>
              </w:rPr>
            </w:pPr>
            <w:ins w:id="657" w:author="Rakesh R Nair" w:date="2019-03-08T22:32:00Z">
              <w:r>
                <w:rPr>
                  <w:rFonts w:ascii="Times New Roman" w:hAnsi="Times New Roman" w:cs="Times New Roman"/>
                  <w:sz w:val="24"/>
                </w:rPr>
                <w:t>amount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58" w:author="Rakesh R Nair" w:date="2019-03-08T22:32:00Z"/>
                <w:rFonts w:ascii="Times New Roman" w:hAnsi="Times New Roman" w:cs="Times New Roman"/>
                <w:sz w:val="24"/>
              </w:rPr>
            </w:pPr>
            <w:ins w:id="659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60" w:author="Rakesh R Nair" w:date="2019-03-08T22:32:00Z"/>
                <w:rFonts w:ascii="Times New Roman" w:hAnsi="Times New Roman" w:cs="Times New Roman"/>
                <w:sz w:val="24"/>
              </w:rPr>
            </w:pPr>
            <w:ins w:id="661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62" w:author="Rakesh R Nair" w:date="2019-03-08T22:32:00Z"/>
                <w:rFonts w:ascii="Times New Roman" w:hAnsi="Times New Roman" w:cs="Times New Roman"/>
                <w:sz w:val="24"/>
              </w:rPr>
            </w:pPr>
            <w:ins w:id="663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Amount for pay</w:t>
              </w:r>
            </w:ins>
          </w:p>
        </w:tc>
      </w:tr>
      <w:tr w:rsidR="00F51D54" w:rsidRPr="00AC4AAA" w:rsidTr="00C7024F">
        <w:trPr>
          <w:ins w:id="664" w:author="Rakesh R Nair" w:date="2019-03-08T22:33:00Z"/>
        </w:trPr>
        <w:tc>
          <w:tcPr>
            <w:tcW w:w="2254" w:type="dxa"/>
          </w:tcPr>
          <w:p w:rsidR="00F51D54" w:rsidRDefault="00F51D54" w:rsidP="00F51D54">
            <w:pPr>
              <w:jc w:val="center"/>
              <w:rPr>
                <w:ins w:id="665" w:author="Rakesh R Nair" w:date="2019-03-08T22:33:00Z"/>
                <w:rFonts w:ascii="Times New Roman" w:hAnsi="Times New Roman" w:cs="Times New Roman"/>
                <w:sz w:val="24"/>
              </w:rPr>
            </w:pPr>
            <w:ins w:id="666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67" w:author="Rakesh R Nair" w:date="2019-03-08T22:33:00Z"/>
                <w:rFonts w:ascii="Times New Roman" w:hAnsi="Times New Roman" w:cs="Times New Roman"/>
                <w:sz w:val="24"/>
              </w:rPr>
            </w:pPr>
            <w:ins w:id="668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69" w:author="Rakesh R Nair" w:date="2019-03-08T22:33:00Z"/>
                <w:rFonts w:ascii="Times New Roman" w:hAnsi="Times New Roman" w:cs="Times New Roman"/>
                <w:sz w:val="24"/>
              </w:rPr>
            </w:pPr>
            <w:ins w:id="670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71" w:author="Rakesh R Nair" w:date="2019-03-08T22:33:00Z"/>
                <w:rFonts w:ascii="Times New Roman" w:hAnsi="Times New Roman" w:cs="Times New Roman"/>
                <w:sz w:val="24"/>
              </w:rPr>
            </w:pPr>
            <w:ins w:id="672" w:author="Rakesh R Nair" w:date="2019-03-08T22:33:00Z">
              <w:r>
                <w:rPr>
                  <w:rFonts w:ascii="Times New Roman" w:hAnsi="Times New Roman" w:cs="Times New Roman"/>
                  <w:sz w:val="24"/>
                </w:rPr>
                <w:t>Active or inactive</w:t>
              </w:r>
            </w:ins>
          </w:p>
        </w:tc>
      </w:tr>
    </w:tbl>
    <w:p w:rsidR="00425696" w:rsidRDefault="00425696" w:rsidP="00361A55">
      <w:pPr>
        <w:rPr>
          <w:ins w:id="673" w:author="Rakesh R Nair" w:date="2019-03-08T22:34:00Z"/>
          <w:rFonts w:ascii="Times New Roman" w:hAnsi="Times New Roman" w:cs="Times New Roman"/>
          <w:b/>
          <w:sz w:val="28"/>
          <w:szCs w:val="28"/>
        </w:rPr>
      </w:pPr>
    </w:p>
    <w:p w:rsidR="00F51D54" w:rsidRDefault="00F51D54" w:rsidP="00361A55">
      <w:pPr>
        <w:rPr>
          <w:ins w:id="674" w:author="Rakesh R Nair" w:date="2019-03-08T22:34:00Z"/>
          <w:rFonts w:ascii="Times New Roman" w:hAnsi="Times New Roman" w:cs="Times New Roman"/>
          <w:b/>
          <w:sz w:val="28"/>
          <w:szCs w:val="28"/>
        </w:rPr>
      </w:pPr>
      <w:ins w:id="675" w:author="Rakesh R Nair" w:date="2019-03-08T22:34:00Z">
        <w:r>
          <w:rPr>
            <w:rFonts w:ascii="Times New Roman" w:hAnsi="Times New Roman" w:cs="Times New Roman"/>
            <w:b/>
            <w:sz w:val="28"/>
            <w:szCs w:val="28"/>
          </w:rPr>
          <w:t>Tbl_payment</w:t>
        </w:r>
      </w:ins>
      <w:ins w:id="676" w:author="Rakesh R Nair" w:date="2019-03-08T22:38:00Z">
        <w:r>
          <w:rPr>
            <w:rFonts w:ascii="Times New Roman" w:hAnsi="Times New Roman" w:cs="Times New Roman"/>
            <w:b/>
            <w:sz w:val="28"/>
            <w:szCs w:val="28"/>
          </w:rPr>
          <w:t xml:space="preserve"> (Used to store payment details)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1D54" w:rsidRPr="00361A55" w:rsidTr="00C7024F">
        <w:trPr>
          <w:ins w:id="677" w:author="Rakesh R Nair" w:date="2019-03-08T22:35:00Z"/>
        </w:trPr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678" w:author="Rakesh R Nair" w:date="2019-03-08T22:35:00Z"/>
                <w:rFonts w:ascii="Times New Roman" w:hAnsi="Times New Roman" w:cs="Times New Roman"/>
                <w:b/>
                <w:sz w:val="28"/>
              </w:rPr>
            </w:pPr>
            <w:ins w:id="679" w:author="Rakesh R Nair" w:date="2019-03-08T22:3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680" w:author="Rakesh R Nair" w:date="2019-03-08T22:35:00Z"/>
                <w:rFonts w:ascii="Times New Roman" w:hAnsi="Times New Roman" w:cs="Times New Roman"/>
                <w:b/>
                <w:sz w:val="28"/>
              </w:rPr>
            </w:pPr>
            <w:ins w:id="681" w:author="Rakesh R Nair" w:date="2019-03-08T22:3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682" w:author="Rakesh R Nair" w:date="2019-03-08T22:35:00Z"/>
                <w:rFonts w:ascii="Times New Roman" w:hAnsi="Times New Roman" w:cs="Times New Roman"/>
                <w:b/>
                <w:sz w:val="28"/>
              </w:rPr>
            </w:pPr>
            <w:ins w:id="683" w:author="Rakesh R Nair" w:date="2019-03-08T22:3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684" w:author="Rakesh R Nair" w:date="2019-03-08T22:35:00Z"/>
                <w:rFonts w:ascii="Times New Roman" w:hAnsi="Times New Roman" w:cs="Times New Roman"/>
                <w:b/>
                <w:sz w:val="28"/>
              </w:rPr>
            </w:pPr>
            <w:ins w:id="685" w:author="Rakesh R Nair" w:date="2019-03-08T22:35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F51D54" w:rsidRPr="00AC4AAA" w:rsidTr="00C7024F">
        <w:trPr>
          <w:ins w:id="686" w:author="Rakesh R Nair" w:date="2019-03-08T22:35:00Z"/>
        </w:trPr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687" w:author="Rakesh R Nair" w:date="2019-03-08T22:35:00Z"/>
                <w:rFonts w:ascii="Times New Roman" w:hAnsi="Times New Roman" w:cs="Times New Roman"/>
                <w:sz w:val="24"/>
              </w:rPr>
            </w:pPr>
            <w:ins w:id="688" w:author="Rakesh R Nair" w:date="2019-03-08T22:35:00Z">
              <w:r>
                <w:rPr>
                  <w:rFonts w:ascii="Times New Roman" w:hAnsi="Times New Roman" w:cs="Times New Roman"/>
                  <w:sz w:val="24"/>
                </w:rPr>
                <w:t>pay_id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689" w:author="Rakesh R Nair" w:date="2019-03-08T22:35:00Z"/>
                <w:rFonts w:ascii="Times New Roman" w:hAnsi="Times New Roman" w:cs="Times New Roman"/>
                <w:sz w:val="24"/>
              </w:rPr>
            </w:pPr>
            <w:ins w:id="690" w:author="Rakesh R Nair" w:date="2019-03-08T22:35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691" w:author="Rakesh R Nair" w:date="2019-03-08T22:35:00Z"/>
                <w:rFonts w:ascii="Times New Roman" w:hAnsi="Times New Roman" w:cs="Times New Roman"/>
                <w:sz w:val="24"/>
              </w:rPr>
            </w:pPr>
            <w:ins w:id="692" w:author="Rakesh R Nair" w:date="2019-03-08T22:35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F51D54" w:rsidRPr="00AC4AAA" w:rsidRDefault="00F51D54">
            <w:pPr>
              <w:jc w:val="center"/>
              <w:rPr>
                <w:ins w:id="693" w:author="Rakesh R Nair" w:date="2019-03-08T22:35:00Z"/>
                <w:rFonts w:ascii="Times New Roman" w:hAnsi="Times New Roman" w:cs="Times New Roman"/>
                <w:sz w:val="24"/>
              </w:rPr>
            </w:pPr>
            <w:ins w:id="694" w:author="Rakesh R Nair" w:date="2019-03-08T22:35:00Z">
              <w:r>
                <w:rPr>
                  <w:rFonts w:ascii="Times New Roman" w:hAnsi="Times New Roman" w:cs="Times New Roman"/>
                  <w:sz w:val="24"/>
                </w:rPr>
                <w:t xml:space="preserve">Id of the payment  </w:t>
              </w:r>
            </w:ins>
          </w:p>
        </w:tc>
      </w:tr>
      <w:tr w:rsidR="00F51D54" w:rsidRPr="00AC4AAA" w:rsidTr="00C7024F">
        <w:trPr>
          <w:ins w:id="695" w:author="Rakesh R Nair" w:date="2019-03-08T22:36:00Z"/>
        </w:trPr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696" w:author="Rakesh R Nair" w:date="2019-03-08T22:36:00Z"/>
                <w:rFonts w:ascii="Times New Roman" w:hAnsi="Times New Roman" w:cs="Times New Roman"/>
                <w:sz w:val="24"/>
              </w:rPr>
            </w:pPr>
            <w:ins w:id="697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pctg_id_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698" w:author="Rakesh R Nair" w:date="2019-03-08T22:36:00Z"/>
                <w:rFonts w:ascii="Times New Roman" w:hAnsi="Times New Roman" w:cs="Times New Roman"/>
                <w:sz w:val="24"/>
              </w:rPr>
            </w:pPr>
            <w:ins w:id="699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700" w:author="Rakesh R Nair" w:date="2019-03-08T22:36:00Z"/>
                <w:rFonts w:ascii="Times New Roman" w:hAnsi="Times New Roman" w:cs="Times New Roman"/>
                <w:sz w:val="24"/>
              </w:rPr>
            </w:pPr>
            <w:ins w:id="701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F51D54" w:rsidRDefault="00F51D54" w:rsidP="00F51D54">
            <w:pPr>
              <w:jc w:val="center"/>
              <w:rPr>
                <w:ins w:id="702" w:author="Rakesh R Nair" w:date="2019-03-08T22:36:00Z"/>
                <w:rFonts w:ascii="Times New Roman" w:hAnsi="Times New Roman" w:cs="Times New Roman"/>
                <w:sz w:val="24"/>
              </w:rPr>
            </w:pPr>
            <w:ins w:id="703" w:author="Rakesh R Nair" w:date="2019-03-08T22:36:00Z">
              <w:r>
                <w:rPr>
                  <w:rFonts w:ascii="Times New Roman" w:hAnsi="Times New Roman" w:cs="Times New Roman"/>
                  <w:sz w:val="24"/>
                </w:rPr>
                <w:t>References the PK from tbl_pay_ctg</w:t>
              </w:r>
            </w:ins>
          </w:p>
        </w:tc>
      </w:tr>
      <w:tr w:rsidR="00F51D54" w:rsidRPr="00AC4AAA" w:rsidTr="00C7024F">
        <w:trPr>
          <w:ins w:id="704" w:author="Rakesh R Nair" w:date="2019-03-08T22:37:00Z"/>
        </w:trPr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05" w:author="Rakesh R Nair" w:date="2019-03-08T22:37:00Z"/>
                <w:rFonts w:ascii="Times New Roman" w:hAnsi="Times New Roman" w:cs="Times New Roman"/>
                <w:sz w:val="24"/>
              </w:rPr>
            </w:pPr>
            <w:ins w:id="706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07" w:author="Rakesh R Nair" w:date="2019-03-08T22:37:00Z"/>
                <w:rFonts w:ascii="Times New Roman" w:hAnsi="Times New Roman" w:cs="Times New Roman"/>
                <w:sz w:val="24"/>
              </w:rPr>
            </w:pPr>
            <w:ins w:id="708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09" w:author="Rakesh R Nair" w:date="2019-03-08T22:37:00Z"/>
                <w:rFonts w:ascii="Times New Roman" w:hAnsi="Times New Roman" w:cs="Times New Roman"/>
                <w:sz w:val="24"/>
              </w:rPr>
            </w:pPr>
            <w:ins w:id="710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F51D54" w:rsidRDefault="00F51D54" w:rsidP="00F51D54">
            <w:pPr>
              <w:jc w:val="center"/>
              <w:rPr>
                <w:ins w:id="711" w:author="Rakesh R Nair" w:date="2019-03-08T22:37:00Z"/>
                <w:rFonts w:ascii="Times New Roman" w:hAnsi="Times New Roman" w:cs="Times New Roman"/>
                <w:sz w:val="24"/>
              </w:rPr>
            </w:pPr>
            <w:ins w:id="712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References the PK from tbl_user</w:t>
              </w:r>
            </w:ins>
          </w:p>
        </w:tc>
      </w:tr>
      <w:tr w:rsidR="00F51D54" w:rsidRPr="00AC4AAA" w:rsidTr="00C7024F">
        <w:trPr>
          <w:ins w:id="713" w:author="Rakesh R Nair" w:date="2019-03-08T22:37:00Z"/>
        </w:trPr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14" w:author="Rakesh R Nair" w:date="2019-03-08T22:37:00Z"/>
                <w:rFonts w:ascii="Times New Roman" w:hAnsi="Times New Roman" w:cs="Times New Roman"/>
                <w:sz w:val="24"/>
              </w:rPr>
            </w:pPr>
            <w:ins w:id="715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Pay_date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16" w:author="Rakesh R Nair" w:date="2019-03-08T22:37:00Z"/>
                <w:rFonts w:ascii="Times New Roman" w:hAnsi="Times New Roman" w:cs="Times New Roman"/>
                <w:sz w:val="24"/>
              </w:rPr>
            </w:pPr>
            <w:ins w:id="717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F51D54" w:rsidRDefault="00F51D54" w:rsidP="00C7024F">
            <w:pPr>
              <w:jc w:val="center"/>
              <w:rPr>
                <w:ins w:id="718" w:author="Rakesh R Nair" w:date="2019-03-08T22:37:00Z"/>
                <w:rFonts w:ascii="Times New Roman" w:hAnsi="Times New Roman" w:cs="Times New Roman"/>
                <w:sz w:val="24"/>
              </w:rPr>
            </w:pPr>
            <w:ins w:id="719" w:author="Rakesh R Nair" w:date="2019-03-08T22:3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F51D54" w:rsidRDefault="00F51D54" w:rsidP="00F51D54">
            <w:pPr>
              <w:jc w:val="center"/>
              <w:rPr>
                <w:ins w:id="720" w:author="Rakesh R Nair" w:date="2019-03-08T22:37:00Z"/>
                <w:rFonts w:ascii="Times New Roman" w:hAnsi="Times New Roman" w:cs="Times New Roman"/>
                <w:sz w:val="24"/>
              </w:rPr>
            </w:pPr>
            <w:ins w:id="721" w:author="Rakesh R Nair" w:date="2019-03-08T22:38:00Z">
              <w:r>
                <w:rPr>
                  <w:rFonts w:ascii="Times New Roman" w:hAnsi="Times New Roman" w:cs="Times New Roman"/>
                  <w:sz w:val="24"/>
                </w:rPr>
                <w:t>Date of payment</w:t>
              </w:r>
            </w:ins>
          </w:p>
        </w:tc>
      </w:tr>
    </w:tbl>
    <w:p w:rsidR="00F51D54" w:rsidRDefault="00F51D54" w:rsidP="00361A55">
      <w:pPr>
        <w:rPr>
          <w:ins w:id="722" w:author="Rakesh R Nair" w:date="2019-03-08T22:48:00Z"/>
          <w:rFonts w:ascii="Times New Roman" w:hAnsi="Times New Roman" w:cs="Times New Roman"/>
          <w:b/>
          <w:sz w:val="28"/>
          <w:szCs w:val="28"/>
        </w:rPr>
      </w:pPr>
    </w:p>
    <w:p w:rsidR="004D15E3" w:rsidRDefault="004D15E3" w:rsidP="00361A55">
      <w:pPr>
        <w:rPr>
          <w:ins w:id="723" w:author="Rakesh R Nair" w:date="2019-03-08T22:48:00Z"/>
          <w:rFonts w:ascii="Times New Roman" w:hAnsi="Times New Roman" w:cs="Times New Roman"/>
          <w:b/>
          <w:sz w:val="28"/>
          <w:szCs w:val="28"/>
        </w:rPr>
      </w:pPr>
    </w:p>
    <w:p w:rsidR="004D15E3" w:rsidRDefault="004D15E3" w:rsidP="00361A55">
      <w:pPr>
        <w:rPr>
          <w:ins w:id="724" w:author="Rakesh R Nair" w:date="2019-03-08T22:48:00Z"/>
          <w:rFonts w:ascii="Times New Roman" w:hAnsi="Times New Roman" w:cs="Times New Roman"/>
          <w:b/>
          <w:sz w:val="28"/>
          <w:szCs w:val="28"/>
        </w:rPr>
      </w:pPr>
    </w:p>
    <w:p w:rsidR="004D15E3" w:rsidRDefault="004D15E3" w:rsidP="00361A55">
      <w:pPr>
        <w:rPr>
          <w:ins w:id="725" w:author="Rakesh R Nair" w:date="2019-03-08T22:40:00Z"/>
          <w:rFonts w:ascii="Times New Roman" w:hAnsi="Times New Roman" w:cs="Times New Roman"/>
          <w:b/>
          <w:sz w:val="28"/>
          <w:szCs w:val="28"/>
        </w:rPr>
      </w:pPr>
    </w:p>
    <w:p w:rsidR="00F51D54" w:rsidRPr="004D15E3" w:rsidRDefault="00F51D54" w:rsidP="00361A55">
      <w:pPr>
        <w:rPr>
          <w:ins w:id="726" w:author="Rakesh R Nair" w:date="2019-03-08T22:43:00Z"/>
          <w:rFonts w:ascii="Times New Roman" w:hAnsi="Times New Roman" w:cs="Times New Roman"/>
          <w:sz w:val="28"/>
          <w:szCs w:val="28"/>
          <w:rPrChange w:id="727" w:author="Rakesh R Nair" w:date="2019-03-08T22:49:00Z">
            <w:rPr>
              <w:ins w:id="728" w:author="Rakesh R Nair" w:date="2019-03-08T22:43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729" w:author="Rakesh R Nair" w:date="2019-03-08T22:40:00Z">
        <w:r>
          <w:rPr>
            <w:rFonts w:ascii="Times New Roman" w:hAnsi="Times New Roman" w:cs="Times New Roman"/>
            <w:b/>
            <w:sz w:val="28"/>
            <w:szCs w:val="28"/>
          </w:rPr>
          <w:t>Tbl_</w:t>
        </w:r>
      </w:ins>
      <w:ins w:id="730" w:author="Rakesh R Nair" w:date="2019-03-08T22:42:00Z">
        <w:r>
          <w:rPr>
            <w:rFonts w:ascii="Times New Roman" w:hAnsi="Times New Roman" w:cs="Times New Roman"/>
            <w:b/>
            <w:sz w:val="28"/>
            <w:szCs w:val="28"/>
          </w:rPr>
          <w:t>training</w:t>
        </w:r>
      </w:ins>
      <w:ins w:id="731" w:author="Rakesh R Nair" w:date="2019-03-08T22:48:00Z">
        <w:r w:rsidR="004D15E3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4D15E3" w:rsidRPr="004D15E3">
          <w:rPr>
            <w:rFonts w:ascii="Times New Roman" w:hAnsi="Times New Roman" w:cs="Times New Roman"/>
            <w:sz w:val="28"/>
            <w:szCs w:val="28"/>
            <w:rPrChange w:id="732" w:author="Rakesh R Nair" w:date="2019-03-08T22:49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training detai</w:t>
        </w:r>
      </w:ins>
      <w:ins w:id="733" w:author="Rakesh R Nair" w:date="2019-03-08T22:49:00Z">
        <w:r w:rsidR="004D15E3" w:rsidRPr="004D15E3">
          <w:rPr>
            <w:rFonts w:ascii="Times New Roman" w:hAnsi="Times New Roman" w:cs="Times New Roman"/>
            <w:sz w:val="28"/>
            <w:szCs w:val="28"/>
            <w:rPrChange w:id="734" w:author="Rakesh R Nair" w:date="2019-03-08T22:49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1D54" w:rsidRPr="00361A55" w:rsidTr="00C7024F">
        <w:trPr>
          <w:ins w:id="735" w:author="Rakesh R Nair" w:date="2019-03-08T22:43:00Z"/>
        </w:trPr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736" w:author="Rakesh R Nair" w:date="2019-03-08T22:43:00Z"/>
                <w:rFonts w:ascii="Times New Roman" w:hAnsi="Times New Roman" w:cs="Times New Roman"/>
                <w:b/>
                <w:sz w:val="28"/>
              </w:rPr>
            </w:pPr>
            <w:ins w:id="737" w:author="Rakesh R Nair" w:date="2019-03-08T22:4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738" w:author="Rakesh R Nair" w:date="2019-03-08T22:43:00Z"/>
                <w:rFonts w:ascii="Times New Roman" w:hAnsi="Times New Roman" w:cs="Times New Roman"/>
                <w:b/>
                <w:sz w:val="28"/>
              </w:rPr>
            </w:pPr>
            <w:ins w:id="739" w:author="Rakesh R Nair" w:date="2019-03-08T22:4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740" w:author="Rakesh R Nair" w:date="2019-03-08T22:43:00Z"/>
                <w:rFonts w:ascii="Times New Roman" w:hAnsi="Times New Roman" w:cs="Times New Roman"/>
                <w:b/>
                <w:sz w:val="28"/>
              </w:rPr>
            </w:pPr>
            <w:ins w:id="741" w:author="Rakesh R Nair" w:date="2019-03-08T22:4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F51D54" w:rsidRPr="00361A55" w:rsidRDefault="00F51D54" w:rsidP="00C7024F">
            <w:pPr>
              <w:jc w:val="center"/>
              <w:rPr>
                <w:ins w:id="742" w:author="Rakesh R Nair" w:date="2019-03-08T22:43:00Z"/>
                <w:rFonts w:ascii="Times New Roman" w:hAnsi="Times New Roman" w:cs="Times New Roman"/>
                <w:b/>
                <w:sz w:val="28"/>
              </w:rPr>
            </w:pPr>
            <w:ins w:id="743" w:author="Rakesh R Nair" w:date="2019-03-08T22:4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F51D54" w:rsidRPr="00AC4AAA" w:rsidTr="00C7024F">
        <w:trPr>
          <w:ins w:id="744" w:author="Rakesh R Nair" w:date="2019-03-08T22:43:00Z"/>
        </w:trPr>
        <w:tc>
          <w:tcPr>
            <w:tcW w:w="2254" w:type="dxa"/>
          </w:tcPr>
          <w:p w:rsidR="00F51D54" w:rsidRPr="00AC4AAA" w:rsidRDefault="004D15E3" w:rsidP="00C7024F">
            <w:pPr>
              <w:jc w:val="center"/>
              <w:rPr>
                <w:ins w:id="745" w:author="Rakesh R Nair" w:date="2019-03-08T22:43:00Z"/>
                <w:rFonts w:ascii="Times New Roman" w:hAnsi="Times New Roman" w:cs="Times New Roman"/>
                <w:sz w:val="24"/>
              </w:rPr>
            </w:pPr>
            <w:ins w:id="746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training</w:t>
              </w:r>
              <w:r w:rsidR="00F51D54">
                <w:rPr>
                  <w:rFonts w:ascii="Times New Roman" w:hAnsi="Times New Roman" w:cs="Times New Roman"/>
                  <w:sz w:val="24"/>
                </w:rPr>
                <w:t>_id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747" w:author="Rakesh R Nair" w:date="2019-03-08T22:43:00Z"/>
                <w:rFonts w:ascii="Times New Roman" w:hAnsi="Times New Roman" w:cs="Times New Roman"/>
                <w:sz w:val="24"/>
              </w:rPr>
            </w:pPr>
            <w:ins w:id="748" w:author="Rakesh R Nair" w:date="2019-03-08T22:43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F51D54" w:rsidRPr="00AC4AAA" w:rsidRDefault="00F51D54" w:rsidP="00C7024F">
            <w:pPr>
              <w:jc w:val="center"/>
              <w:rPr>
                <w:ins w:id="749" w:author="Rakesh R Nair" w:date="2019-03-08T22:43:00Z"/>
                <w:rFonts w:ascii="Times New Roman" w:hAnsi="Times New Roman" w:cs="Times New Roman"/>
                <w:sz w:val="24"/>
              </w:rPr>
            </w:pPr>
            <w:ins w:id="750" w:author="Rakesh R Nair" w:date="2019-03-08T22:43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F51D54" w:rsidRPr="00AC4AAA" w:rsidRDefault="00F51D54">
            <w:pPr>
              <w:jc w:val="center"/>
              <w:rPr>
                <w:ins w:id="751" w:author="Rakesh R Nair" w:date="2019-03-08T22:43:00Z"/>
                <w:rFonts w:ascii="Times New Roman" w:hAnsi="Times New Roman" w:cs="Times New Roman"/>
                <w:sz w:val="24"/>
              </w:rPr>
            </w:pPr>
            <w:ins w:id="752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 xml:space="preserve">Id of the </w:t>
              </w:r>
              <w:r w:rsidR="004D15E3">
                <w:rPr>
                  <w:rFonts w:ascii="Times New Roman" w:hAnsi="Times New Roman" w:cs="Times New Roman"/>
                  <w:sz w:val="24"/>
                </w:rPr>
                <w:t>training</w:t>
              </w:r>
              <w:r>
                <w:rPr>
                  <w:rFonts w:ascii="Times New Roman" w:hAnsi="Times New Roman" w:cs="Times New Roman"/>
                  <w:sz w:val="24"/>
                </w:rPr>
                <w:t xml:space="preserve">  </w:t>
              </w:r>
            </w:ins>
          </w:p>
        </w:tc>
      </w:tr>
      <w:tr w:rsidR="004D15E3" w:rsidRPr="00AC4AAA" w:rsidTr="00C7024F">
        <w:trPr>
          <w:ins w:id="753" w:author="Rakesh R Nair" w:date="2019-03-08T22:43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54" w:author="Rakesh R Nair" w:date="2019-03-08T22:43:00Z"/>
                <w:rFonts w:ascii="Times New Roman" w:hAnsi="Times New Roman" w:cs="Times New Roman"/>
                <w:sz w:val="24"/>
              </w:rPr>
            </w:pPr>
            <w:ins w:id="755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actg_id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756" w:author="Rakesh R Nair" w:date="2019-03-08T22:43:00Z"/>
                <w:rFonts w:ascii="Times New Roman" w:hAnsi="Times New Roman" w:cs="Times New Roman"/>
                <w:sz w:val="24"/>
              </w:rPr>
            </w:pPr>
            <w:ins w:id="757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758" w:author="Rakesh R Nair" w:date="2019-03-08T22:43:00Z"/>
                <w:rFonts w:ascii="Times New Roman" w:hAnsi="Times New Roman" w:cs="Times New Roman"/>
                <w:sz w:val="24"/>
              </w:rPr>
            </w:pPr>
            <w:ins w:id="759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760" w:author="Rakesh R Nair" w:date="2019-03-08T22:43:00Z"/>
                <w:rFonts w:ascii="Times New Roman" w:hAnsi="Times New Roman" w:cs="Times New Roman"/>
                <w:sz w:val="24"/>
              </w:rPr>
            </w:pPr>
            <w:ins w:id="761" w:author="Rakesh R Nair" w:date="2019-03-08T22:43:00Z">
              <w:r>
                <w:rPr>
                  <w:rFonts w:ascii="Times New Roman" w:hAnsi="Times New Roman" w:cs="Times New Roman"/>
                  <w:sz w:val="24"/>
                </w:rPr>
                <w:t>References the PK from tbl_a</w:t>
              </w:r>
            </w:ins>
            <w:ins w:id="762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ctivity_ctg</w:t>
              </w:r>
            </w:ins>
          </w:p>
        </w:tc>
      </w:tr>
      <w:tr w:rsidR="004D15E3" w:rsidRPr="00AC4AAA" w:rsidTr="00C7024F">
        <w:trPr>
          <w:ins w:id="763" w:author="Rakesh R Nair" w:date="2019-03-08T22:44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64" w:author="Rakesh R Nair" w:date="2019-03-08T22:44:00Z"/>
                <w:rFonts w:ascii="Times New Roman" w:hAnsi="Times New Roman" w:cs="Times New Roman"/>
                <w:sz w:val="24"/>
              </w:rPr>
            </w:pPr>
            <w:ins w:id="765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title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66" w:author="Rakesh R Nair" w:date="2019-03-08T22:44:00Z"/>
                <w:rFonts w:ascii="Times New Roman" w:hAnsi="Times New Roman" w:cs="Times New Roman"/>
                <w:sz w:val="24"/>
              </w:rPr>
            </w:pPr>
            <w:ins w:id="767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68" w:author="Rakesh R Nair" w:date="2019-03-08T22:44:00Z"/>
                <w:rFonts w:ascii="Times New Roman" w:hAnsi="Times New Roman" w:cs="Times New Roman"/>
                <w:sz w:val="24"/>
              </w:rPr>
            </w:pPr>
            <w:ins w:id="769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770" w:author="Rakesh R Nair" w:date="2019-03-08T22:44:00Z"/>
                <w:rFonts w:ascii="Times New Roman" w:hAnsi="Times New Roman" w:cs="Times New Roman"/>
                <w:sz w:val="24"/>
              </w:rPr>
            </w:pPr>
            <w:ins w:id="771" w:author="Rakesh R Nair" w:date="2019-03-08T22:44:00Z">
              <w:r>
                <w:rPr>
                  <w:rFonts w:ascii="Times New Roman" w:hAnsi="Times New Roman" w:cs="Times New Roman"/>
                  <w:sz w:val="24"/>
                </w:rPr>
                <w:t>Title of the training</w:t>
              </w:r>
            </w:ins>
          </w:p>
        </w:tc>
      </w:tr>
      <w:tr w:rsidR="004D15E3" w:rsidRPr="00AC4AAA" w:rsidTr="00C7024F">
        <w:trPr>
          <w:ins w:id="772" w:author="Rakesh R Nair" w:date="2019-03-08T22:45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73" w:author="Rakesh R Nair" w:date="2019-03-08T22:45:00Z"/>
                <w:rFonts w:ascii="Times New Roman" w:hAnsi="Times New Roman" w:cs="Times New Roman"/>
                <w:sz w:val="24"/>
              </w:rPr>
            </w:pPr>
            <w:ins w:id="774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75" w:author="Rakesh R Nair" w:date="2019-03-08T22:45:00Z"/>
                <w:rFonts w:ascii="Times New Roman" w:hAnsi="Times New Roman" w:cs="Times New Roman"/>
                <w:sz w:val="24"/>
              </w:rPr>
            </w:pPr>
            <w:ins w:id="776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77" w:author="Rakesh R Nair" w:date="2019-03-08T22:45:00Z"/>
                <w:rFonts w:ascii="Times New Roman" w:hAnsi="Times New Roman" w:cs="Times New Roman"/>
                <w:sz w:val="24"/>
              </w:rPr>
            </w:pPr>
            <w:ins w:id="778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>
            <w:pPr>
              <w:jc w:val="center"/>
              <w:rPr>
                <w:ins w:id="779" w:author="Rakesh R Nair" w:date="2019-03-08T22:45:00Z"/>
                <w:rFonts w:ascii="Times New Roman" w:hAnsi="Times New Roman" w:cs="Times New Roman"/>
                <w:sz w:val="24"/>
              </w:rPr>
            </w:pPr>
            <w:ins w:id="780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 xml:space="preserve">Date of </w:t>
              </w:r>
            </w:ins>
            <w:ins w:id="781" w:author="Rakesh R Nair" w:date="2019-03-08T22:51:00Z">
              <w:r>
                <w:rPr>
                  <w:rFonts w:ascii="Times New Roman" w:hAnsi="Times New Roman" w:cs="Times New Roman"/>
                  <w:sz w:val="24"/>
                </w:rPr>
                <w:t>conducting</w:t>
              </w:r>
            </w:ins>
          </w:p>
        </w:tc>
      </w:tr>
      <w:tr w:rsidR="004D15E3" w:rsidRPr="00AC4AAA" w:rsidTr="00C7024F">
        <w:trPr>
          <w:ins w:id="782" w:author="Rakesh R Nair" w:date="2019-03-08T22:45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83" w:author="Rakesh R Nair" w:date="2019-03-08T22:45:00Z"/>
                <w:rFonts w:ascii="Times New Roman" w:hAnsi="Times New Roman" w:cs="Times New Roman"/>
                <w:sz w:val="24"/>
              </w:rPr>
            </w:pPr>
            <w:ins w:id="784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time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85" w:author="Rakesh R Nair" w:date="2019-03-08T22:45:00Z"/>
                <w:rFonts w:ascii="Times New Roman" w:hAnsi="Times New Roman" w:cs="Times New Roman"/>
                <w:sz w:val="24"/>
              </w:rPr>
            </w:pPr>
            <w:ins w:id="786" w:author="Rakesh R Nair" w:date="2019-03-08T22:45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87" w:author="Rakesh R Nair" w:date="2019-03-08T22:45:00Z"/>
                <w:rFonts w:ascii="Times New Roman" w:hAnsi="Times New Roman" w:cs="Times New Roman"/>
                <w:sz w:val="24"/>
              </w:rPr>
            </w:pPr>
            <w:ins w:id="788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789" w:author="Rakesh R Nair" w:date="2019-03-08T22:45:00Z"/>
                <w:rFonts w:ascii="Times New Roman" w:hAnsi="Times New Roman" w:cs="Times New Roman"/>
                <w:sz w:val="24"/>
              </w:rPr>
            </w:pPr>
            <w:ins w:id="790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>Time of starting the training</w:t>
              </w:r>
            </w:ins>
          </w:p>
        </w:tc>
      </w:tr>
      <w:tr w:rsidR="004D15E3" w:rsidRPr="00AC4AAA" w:rsidTr="00C7024F">
        <w:trPr>
          <w:ins w:id="791" w:author="Rakesh R Nair" w:date="2019-03-08T22:46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92" w:author="Rakesh R Nair" w:date="2019-03-08T22:46:00Z"/>
                <w:rFonts w:ascii="Times New Roman" w:hAnsi="Times New Roman" w:cs="Times New Roman"/>
                <w:sz w:val="24"/>
              </w:rPr>
            </w:pPr>
            <w:ins w:id="793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 xml:space="preserve">location 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94" w:author="Rakesh R Nair" w:date="2019-03-08T22:46:00Z"/>
                <w:rFonts w:ascii="Times New Roman" w:hAnsi="Times New Roman" w:cs="Times New Roman"/>
                <w:sz w:val="24"/>
              </w:rPr>
            </w:pPr>
            <w:ins w:id="795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796" w:author="Rakesh R Nair" w:date="2019-03-08T22:46:00Z"/>
                <w:rFonts w:ascii="Times New Roman" w:hAnsi="Times New Roman" w:cs="Times New Roman"/>
                <w:sz w:val="24"/>
              </w:rPr>
            </w:pPr>
            <w:ins w:id="797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798" w:author="Rakesh R Nair" w:date="2019-03-08T22:46:00Z"/>
                <w:rFonts w:ascii="Times New Roman" w:hAnsi="Times New Roman" w:cs="Times New Roman"/>
                <w:sz w:val="24"/>
              </w:rPr>
            </w:pPr>
            <w:ins w:id="799" w:author="Rakesh R Nair" w:date="2019-03-08T22:46:00Z">
              <w:r>
                <w:rPr>
                  <w:rFonts w:ascii="Times New Roman" w:hAnsi="Times New Roman" w:cs="Times New Roman"/>
                  <w:sz w:val="24"/>
                </w:rPr>
                <w:t xml:space="preserve">Place </w:t>
              </w:r>
            </w:ins>
            <w:ins w:id="800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where training conducting</w:t>
              </w:r>
            </w:ins>
          </w:p>
        </w:tc>
      </w:tr>
      <w:tr w:rsidR="004D15E3" w:rsidRPr="00AC4AAA" w:rsidTr="00C7024F">
        <w:trPr>
          <w:ins w:id="801" w:author="Rakesh R Nair" w:date="2019-03-08T22:47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02" w:author="Rakesh R Nair" w:date="2019-03-08T22:47:00Z"/>
                <w:rFonts w:ascii="Times New Roman" w:hAnsi="Times New Roman" w:cs="Times New Roman"/>
                <w:sz w:val="24"/>
              </w:rPr>
            </w:pPr>
            <w:ins w:id="803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desc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04" w:author="Rakesh R Nair" w:date="2019-03-08T22:47:00Z"/>
                <w:rFonts w:ascii="Times New Roman" w:hAnsi="Times New Roman" w:cs="Times New Roman"/>
                <w:sz w:val="24"/>
              </w:rPr>
            </w:pPr>
            <w:ins w:id="805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06" w:author="Rakesh R Nair" w:date="2019-03-08T22:47:00Z"/>
                <w:rFonts w:ascii="Times New Roman" w:hAnsi="Times New Roman" w:cs="Times New Roman"/>
                <w:sz w:val="24"/>
              </w:rPr>
            </w:pPr>
            <w:ins w:id="807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808" w:author="Rakesh R Nair" w:date="2019-03-08T22:47:00Z"/>
                <w:rFonts w:ascii="Times New Roman" w:hAnsi="Times New Roman" w:cs="Times New Roman"/>
                <w:sz w:val="24"/>
              </w:rPr>
            </w:pPr>
            <w:ins w:id="809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Description about the training</w:t>
              </w:r>
            </w:ins>
          </w:p>
        </w:tc>
      </w:tr>
      <w:tr w:rsidR="004D15E3" w:rsidRPr="00AC4AAA" w:rsidTr="00C7024F">
        <w:trPr>
          <w:ins w:id="810" w:author="Rakesh R Nair" w:date="2019-03-08T22:47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11" w:author="Rakesh R Nair" w:date="2019-03-08T22:47:00Z"/>
                <w:rFonts w:ascii="Times New Roman" w:hAnsi="Times New Roman" w:cs="Times New Roman"/>
                <w:sz w:val="24"/>
              </w:rPr>
            </w:pPr>
            <w:ins w:id="812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13" w:author="Rakesh R Nair" w:date="2019-03-08T22:47:00Z"/>
                <w:rFonts w:ascii="Times New Roman" w:hAnsi="Times New Roman" w:cs="Times New Roman"/>
                <w:sz w:val="24"/>
              </w:rPr>
            </w:pPr>
            <w:ins w:id="814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15" w:author="Rakesh R Nair" w:date="2019-03-08T22:47:00Z"/>
                <w:rFonts w:ascii="Times New Roman" w:hAnsi="Times New Roman" w:cs="Times New Roman"/>
                <w:sz w:val="24"/>
              </w:rPr>
            </w:pPr>
            <w:ins w:id="816" w:author="Rakesh R Nair" w:date="2019-03-08T22:4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817" w:author="Rakesh R Nair" w:date="2019-03-08T22:47:00Z"/>
                <w:rFonts w:ascii="Times New Roman" w:hAnsi="Times New Roman" w:cs="Times New Roman"/>
                <w:sz w:val="24"/>
              </w:rPr>
            </w:pPr>
            <w:ins w:id="818" w:author="Rakesh R Nair" w:date="2019-03-08T22:48:00Z">
              <w:r>
                <w:rPr>
                  <w:rFonts w:ascii="Times New Roman" w:hAnsi="Times New Roman" w:cs="Times New Roman"/>
                  <w:sz w:val="24"/>
                </w:rPr>
                <w:t>Pending or conducted or cancelled</w:t>
              </w:r>
            </w:ins>
          </w:p>
        </w:tc>
      </w:tr>
    </w:tbl>
    <w:p w:rsidR="00F51D54" w:rsidRDefault="00F51D54" w:rsidP="00361A55">
      <w:pPr>
        <w:rPr>
          <w:ins w:id="819" w:author="Rakesh R Nair" w:date="2019-03-08T22:49:00Z"/>
          <w:rFonts w:ascii="Times New Roman" w:hAnsi="Times New Roman" w:cs="Times New Roman"/>
          <w:b/>
          <w:sz w:val="28"/>
          <w:szCs w:val="28"/>
        </w:rPr>
      </w:pPr>
    </w:p>
    <w:p w:rsidR="004D15E3" w:rsidRDefault="004D15E3" w:rsidP="00361A55">
      <w:pPr>
        <w:rPr>
          <w:ins w:id="820" w:author="Rakesh R Nair" w:date="2019-03-08T22:49:00Z"/>
          <w:rFonts w:ascii="Times New Roman" w:hAnsi="Times New Roman" w:cs="Times New Roman"/>
          <w:b/>
          <w:sz w:val="28"/>
          <w:szCs w:val="28"/>
        </w:rPr>
      </w:pPr>
      <w:ins w:id="821" w:author="Rakesh R Nair" w:date="2019-03-08T22:49:00Z">
        <w:r>
          <w:rPr>
            <w:rFonts w:ascii="Times New Roman" w:hAnsi="Times New Roman" w:cs="Times New Roman"/>
            <w:b/>
            <w:sz w:val="28"/>
            <w:szCs w:val="28"/>
          </w:rPr>
          <w:t>Tbl_training_reg</w:t>
        </w:r>
      </w:ins>
      <w:ins w:id="822" w:author="Rakesh R Nair" w:date="2019-03-08T22:52:00Z">
        <w:r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Pr="004D15E3">
          <w:rPr>
            <w:rFonts w:ascii="Times New Roman" w:hAnsi="Times New Roman" w:cs="Times New Roman"/>
            <w:sz w:val="28"/>
            <w:szCs w:val="28"/>
            <w:rPrChange w:id="823" w:author="Rakesh R Nair" w:date="2019-03-08T22:52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training registration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15E3" w:rsidRPr="00361A55" w:rsidTr="00C7024F">
        <w:trPr>
          <w:ins w:id="824" w:author="Rakesh R Nair" w:date="2019-03-08T22:49:00Z"/>
        </w:trPr>
        <w:tc>
          <w:tcPr>
            <w:tcW w:w="2254" w:type="dxa"/>
          </w:tcPr>
          <w:p w:rsidR="004D15E3" w:rsidRPr="00361A55" w:rsidRDefault="004D15E3" w:rsidP="00C7024F">
            <w:pPr>
              <w:jc w:val="center"/>
              <w:rPr>
                <w:ins w:id="825" w:author="Rakesh R Nair" w:date="2019-03-08T22:49:00Z"/>
                <w:rFonts w:ascii="Times New Roman" w:hAnsi="Times New Roman" w:cs="Times New Roman"/>
                <w:b/>
                <w:sz w:val="28"/>
              </w:rPr>
            </w:pPr>
            <w:ins w:id="826" w:author="Rakesh R Nair" w:date="2019-03-08T22:4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4D15E3" w:rsidRPr="00361A55" w:rsidRDefault="004D15E3" w:rsidP="00C7024F">
            <w:pPr>
              <w:jc w:val="center"/>
              <w:rPr>
                <w:ins w:id="827" w:author="Rakesh R Nair" w:date="2019-03-08T22:49:00Z"/>
                <w:rFonts w:ascii="Times New Roman" w:hAnsi="Times New Roman" w:cs="Times New Roman"/>
                <w:b/>
                <w:sz w:val="28"/>
              </w:rPr>
            </w:pPr>
            <w:ins w:id="828" w:author="Rakesh R Nair" w:date="2019-03-08T22:4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4D15E3" w:rsidRPr="00361A55" w:rsidRDefault="004D15E3" w:rsidP="00C7024F">
            <w:pPr>
              <w:jc w:val="center"/>
              <w:rPr>
                <w:ins w:id="829" w:author="Rakesh R Nair" w:date="2019-03-08T22:49:00Z"/>
                <w:rFonts w:ascii="Times New Roman" w:hAnsi="Times New Roman" w:cs="Times New Roman"/>
                <w:b/>
                <w:sz w:val="28"/>
              </w:rPr>
            </w:pPr>
            <w:ins w:id="830" w:author="Rakesh R Nair" w:date="2019-03-08T22:4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4D15E3" w:rsidRPr="00361A55" w:rsidRDefault="004D15E3" w:rsidP="00C7024F">
            <w:pPr>
              <w:jc w:val="center"/>
              <w:rPr>
                <w:ins w:id="831" w:author="Rakesh R Nair" w:date="2019-03-08T22:49:00Z"/>
                <w:rFonts w:ascii="Times New Roman" w:hAnsi="Times New Roman" w:cs="Times New Roman"/>
                <w:b/>
                <w:sz w:val="28"/>
              </w:rPr>
            </w:pPr>
            <w:ins w:id="832" w:author="Rakesh R Nair" w:date="2019-03-08T22:49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4D15E3" w:rsidRPr="00AC4AAA" w:rsidTr="00C7024F">
        <w:trPr>
          <w:ins w:id="833" w:author="Rakesh R Nair" w:date="2019-03-08T22:49:00Z"/>
        </w:trPr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34" w:author="Rakesh R Nair" w:date="2019-03-08T22:49:00Z"/>
                <w:rFonts w:ascii="Times New Roman" w:hAnsi="Times New Roman" w:cs="Times New Roman"/>
                <w:sz w:val="24"/>
              </w:rPr>
            </w:pPr>
            <w:ins w:id="835" w:author="Rakesh R Nair" w:date="2019-03-08T22:49:00Z">
              <w:r>
                <w:rPr>
                  <w:rFonts w:ascii="Times New Roman" w:hAnsi="Times New Roman" w:cs="Times New Roman"/>
                  <w:sz w:val="24"/>
                </w:rPr>
                <w:t>treg_id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36" w:author="Rakesh R Nair" w:date="2019-03-08T22:49:00Z"/>
                <w:rFonts w:ascii="Times New Roman" w:hAnsi="Times New Roman" w:cs="Times New Roman"/>
                <w:sz w:val="24"/>
              </w:rPr>
            </w:pPr>
            <w:ins w:id="837" w:author="Rakesh R Nair" w:date="2019-03-08T22:49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38" w:author="Rakesh R Nair" w:date="2019-03-08T22:49:00Z"/>
                <w:rFonts w:ascii="Times New Roman" w:hAnsi="Times New Roman" w:cs="Times New Roman"/>
                <w:sz w:val="24"/>
              </w:rPr>
            </w:pPr>
            <w:ins w:id="839" w:author="Rakesh R Nair" w:date="2019-03-08T22:49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4D15E3" w:rsidRPr="00AC4AAA" w:rsidRDefault="004D15E3">
            <w:pPr>
              <w:jc w:val="center"/>
              <w:rPr>
                <w:ins w:id="840" w:author="Rakesh R Nair" w:date="2019-03-08T22:49:00Z"/>
                <w:rFonts w:ascii="Times New Roman" w:hAnsi="Times New Roman" w:cs="Times New Roman"/>
                <w:sz w:val="24"/>
              </w:rPr>
            </w:pPr>
            <w:ins w:id="841" w:author="Rakesh R Nair" w:date="2019-03-08T22:49:00Z">
              <w:r>
                <w:rPr>
                  <w:rFonts w:ascii="Times New Roman" w:hAnsi="Times New Roman" w:cs="Times New Roman"/>
                  <w:sz w:val="24"/>
                </w:rPr>
                <w:t xml:space="preserve">Id of the training registration  </w:t>
              </w:r>
            </w:ins>
          </w:p>
        </w:tc>
      </w:tr>
      <w:tr w:rsidR="004D15E3" w:rsidRPr="00AC4AAA" w:rsidTr="00C7024F">
        <w:trPr>
          <w:ins w:id="842" w:author="Rakesh R Nair" w:date="2019-03-08T22:50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43" w:author="Rakesh R Nair" w:date="2019-03-08T22:50:00Z"/>
                <w:rFonts w:ascii="Times New Roman" w:hAnsi="Times New Roman" w:cs="Times New Roman"/>
                <w:sz w:val="24"/>
              </w:rPr>
            </w:pPr>
            <w:ins w:id="844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training_id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45" w:author="Rakesh R Nair" w:date="2019-03-08T22:50:00Z"/>
                <w:rFonts w:ascii="Times New Roman" w:hAnsi="Times New Roman" w:cs="Times New Roman"/>
                <w:sz w:val="24"/>
              </w:rPr>
            </w:pPr>
            <w:ins w:id="846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Pr="00AC4AAA" w:rsidRDefault="004D15E3" w:rsidP="00C7024F">
            <w:pPr>
              <w:jc w:val="center"/>
              <w:rPr>
                <w:ins w:id="847" w:author="Rakesh R Nair" w:date="2019-03-08T22:50:00Z"/>
                <w:rFonts w:ascii="Times New Roman" w:hAnsi="Times New Roman" w:cs="Times New Roman"/>
                <w:sz w:val="24"/>
              </w:rPr>
            </w:pPr>
            <w:ins w:id="848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849" w:author="Rakesh R Nair" w:date="2019-03-08T22:50:00Z"/>
                <w:rFonts w:ascii="Times New Roman" w:hAnsi="Times New Roman" w:cs="Times New Roman"/>
                <w:sz w:val="24"/>
              </w:rPr>
            </w:pPr>
            <w:ins w:id="850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References the PK from  tbl_training</w:t>
              </w:r>
            </w:ins>
          </w:p>
        </w:tc>
      </w:tr>
      <w:tr w:rsidR="004D15E3" w:rsidRPr="00AC4AAA" w:rsidTr="00C7024F">
        <w:trPr>
          <w:ins w:id="851" w:author="Rakesh R Nair" w:date="2019-03-08T22:50:00Z"/>
        </w:trPr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52" w:author="Rakesh R Nair" w:date="2019-03-08T22:50:00Z"/>
                <w:rFonts w:ascii="Times New Roman" w:hAnsi="Times New Roman" w:cs="Times New Roman"/>
                <w:sz w:val="24"/>
              </w:rPr>
            </w:pPr>
            <w:ins w:id="853" w:author="Rakesh R Nair" w:date="2019-03-08T22:50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54" w:author="Rakesh R Nair" w:date="2019-03-08T22:50:00Z"/>
                <w:rFonts w:ascii="Times New Roman" w:hAnsi="Times New Roman" w:cs="Times New Roman"/>
                <w:sz w:val="24"/>
              </w:rPr>
            </w:pPr>
            <w:ins w:id="855" w:author="Rakesh R Nair" w:date="2019-03-08T22:51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4D15E3" w:rsidRDefault="004D15E3" w:rsidP="00C7024F">
            <w:pPr>
              <w:jc w:val="center"/>
              <w:rPr>
                <w:ins w:id="856" w:author="Rakesh R Nair" w:date="2019-03-08T22:50:00Z"/>
                <w:rFonts w:ascii="Times New Roman" w:hAnsi="Times New Roman" w:cs="Times New Roman"/>
                <w:sz w:val="24"/>
              </w:rPr>
            </w:pPr>
            <w:ins w:id="857" w:author="Rakesh R Nair" w:date="2019-03-08T22:51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4D15E3" w:rsidRDefault="004D15E3" w:rsidP="004D15E3">
            <w:pPr>
              <w:jc w:val="center"/>
              <w:rPr>
                <w:ins w:id="858" w:author="Rakesh R Nair" w:date="2019-03-08T22:50:00Z"/>
                <w:rFonts w:ascii="Times New Roman" w:hAnsi="Times New Roman" w:cs="Times New Roman"/>
                <w:sz w:val="24"/>
              </w:rPr>
            </w:pPr>
            <w:ins w:id="859" w:author="Rakesh R Nair" w:date="2019-03-08T22:51:00Z">
              <w:r>
                <w:rPr>
                  <w:rFonts w:ascii="Times New Roman" w:hAnsi="Times New Roman" w:cs="Times New Roman"/>
                  <w:sz w:val="24"/>
                </w:rPr>
                <w:t>References the PK from tbl_user</w:t>
              </w:r>
            </w:ins>
          </w:p>
        </w:tc>
      </w:tr>
    </w:tbl>
    <w:p w:rsidR="004D15E3" w:rsidRDefault="004D15E3" w:rsidP="00361A55">
      <w:pPr>
        <w:rPr>
          <w:ins w:id="860" w:author="Rakesh R Nair" w:date="2019-03-08T22:52:00Z"/>
          <w:rFonts w:ascii="Times New Roman" w:hAnsi="Times New Roman" w:cs="Times New Roman"/>
          <w:b/>
          <w:sz w:val="28"/>
          <w:szCs w:val="28"/>
        </w:rPr>
      </w:pPr>
    </w:p>
    <w:p w:rsidR="004D15E3" w:rsidRPr="00C7024F" w:rsidRDefault="004D15E3" w:rsidP="00361A55">
      <w:pPr>
        <w:rPr>
          <w:ins w:id="861" w:author="Rakesh R Nair" w:date="2019-03-08T22:53:00Z"/>
          <w:rFonts w:ascii="Times New Roman" w:hAnsi="Times New Roman" w:cs="Times New Roman"/>
          <w:sz w:val="28"/>
          <w:szCs w:val="28"/>
          <w:rPrChange w:id="862" w:author="Rakesh R Nair" w:date="2019-03-10T10:45:00Z">
            <w:rPr>
              <w:ins w:id="863" w:author="Rakesh R Nair" w:date="2019-03-08T22:53:00Z"/>
              <w:rFonts w:ascii="Times New Roman" w:hAnsi="Times New Roman" w:cs="Times New Roman"/>
              <w:b/>
              <w:sz w:val="28"/>
              <w:szCs w:val="28"/>
            </w:rPr>
          </w:rPrChange>
        </w:rPr>
      </w:pPr>
      <w:ins w:id="864" w:author="Rakesh R Nair" w:date="2019-03-08T22:52:00Z">
        <w:r>
          <w:rPr>
            <w:rFonts w:ascii="Times New Roman" w:hAnsi="Times New Roman" w:cs="Times New Roman"/>
            <w:b/>
            <w:sz w:val="28"/>
            <w:szCs w:val="28"/>
          </w:rPr>
          <w:t>Tbl_</w:t>
        </w:r>
      </w:ins>
      <w:ins w:id="865" w:author="Rakesh R Nair" w:date="2019-03-08T22:53:00Z">
        <w:r w:rsidR="00032839">
          <w:rPr>
            <w:rFonts w:ascii="Times New Roman" w:hAnsi="Times New Roman" w:cs="Times New Roman"/>
            <w:b/>
            <w:sz w:val="28"/>
            <w:szCs w:val="28"/>
          </w:rPr>
          <w:t>cul_activity</w:t>
        </w:r>
      </w:ins>
      <w:ins w:id="866" w:author="Rakesh R Nair" w:date="2019-03-08T22:59:00Z">
        <w:r w:rsidR="00032839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032839" w:rsidRPr="00C7024F">
          <w:rPr>
            <w:rFonts w:ascii="Times New Roman" w:hAnsi="Times New Roman" w:cs="Times New Roman"/>
            <w:sz w:val="28"/>
            <w:szCs w:val="28"/>
            <w:rPrChange w:id="867" w:author="Rakesh R Nair" w:date="2019-03-10T10:45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cultural activity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2839" w:rsidRPr="00361A55" w:rsidTr="00C7024F">
        <w:trPr>
          <w:ins w:id="868" w:author="Rakesh R Nair" w:date="2019-03-08T22:53:00Z"/>
        </w:trPr>
        <w:tc>
          <w:tcPr>
            <w:tcW w:w="2254" w:type="dxa"/>
          </w:tcPr>
          <w:p w:rsidR="00032839" w:rsidRPr="00361A55" w:rsidRDefault="00032839" w:rsidP="00C7024F">
            <w:pPr>
              <w:jc w:val="center"/>
              <w:rPr>
                <w:ins w:id="869" w:author="Rakesh R Nair" w:date="2019-03-08T22:53:00Z"/>
                <w:rFonts w:ascii="Times New Roman" w:hAnsi="Times New Roman" w:cs="Times New Roman"/>
                <w:b/>
                <w:sz w:val="28"/>
              </w:rPr>
            </w:pPr>
            <w:ins w:id="870" w:author="Rakesh R Nair" w:date="2019-03-08T22:5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032839" w:rsidRPr="00361A55" w:rsidRDefault="00032839" w:rsidP="00C7024F">
            <w:pPr>
              <w:jc w:val="center"/>
              <w:rPr>
                <w:ins w:id="871" w:author="Rakesh R Nair" w:date="2019-03-08T22:53:00Z"/>
                <w:rFonts w:ascii="Times New Roman" w:hAnsi="Times New Roman" w:cs="Times New Roman"/>
                <w:b/>
                <w:sz w:val="28"/>
              </w:rPr>
            </w:pPr>
            <w:ins w:id="872" w:author="Rakesh R Nair" w:date="2019-03-08T22:5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032839" w:rsidRPr="00361A55" w:rsidRDefault="00032839" w:rsidP="00C7024F">
            <w:pPr>
              <w:jc w:val="center"/>
              <w:rPr>
                <w:ins w:id="873" w:author="Rakesh R Nair" w:date="2019-03-08T22:53:00Z"/>
                <w:rFonts w:ascii="Times New Roman" w:hAnsi="Times New Roman" w:cs="Times New Roman"/>
                <w:b/>
                <w:sz w:val="28"/>
              </w:rPr>
            </w:pPr>
            <w:ins w:id="874" w:author="Rakesh R Nair" w:date="2019-03-08T22:5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032839" w:rsidRPr="00361A55" w:rsidRDefault="00032839" w:rsidP="00C7024F">
            <w:pPr>
              <w:jc w:val="center"/>
              <w:rPr>
                <w:ins w:id="875" w:author="Rakesh R Nair" w:date="2019-03-08T22:53:00Z"/>
                <w:rFonts w:ascii="Times New Roman" w:hAnsi="Times New Roman" w:cs="Times New Roman"/>
                <w:b/>
                <w:sz w:val="28"/>
              </w:rPr>
            </w:pPr>
            <w:ins w:id="876" w:author="Rakesh R Nair" w:date="2019-03-08T22:53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032839" w:rsidRPr="00AC4AAA" w:rsidTr="00C7024F">
        <w:trPr>
          <w:ins w:id="877" w:author="Rakesh R Nair" w:date="2019-03-08T22:53:00Z"/>
        </w:trPr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78" w:author="Rakesh R Nair" w:date="2019-03-08T22:53:00Z"/>
                <w:rFonts w:ascii="Times New Roman" w:hAnsi="Times New Roman" w:cs="Times New Roman"/>
                <w:sz w:val="24"/>
              </w:rPr>
            </w:pPr>
            <w:ins w:id="879" w:author="Rakesh R Nair" w:date="2019-03-08T22:53:00Z">
              <w:r>
                <w:rPr>
                  <w:rFonts w:ascii="Times New Roman" w:hAnsi="Times New Roman" w:cs="Times New Roman"/>
                  <w:sz w:val="24"/>
                </w:rPr>
                <w:t>cul_act_id</w:t>
              </w:r>
            </w:ins>
          </w:p>
        </w:tc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80" w:author="Rakesh R Nair" w:date="2019-03-08T22:53:00Z"/>
                <w:rFonts w:ascii="Times New Roman" w:hAnsi="Times New Roman" w:cs="Times New Roman"/>
                <w:sz w:val="24"/>
              </w:rPr>
            </w:pPr>
            <w:ins w:id="881" w:author="Rakesh R Nair" w:date="2019-03-08T22:53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82" w:author="Rakesh R Nair" w:date="2019-03-08T22:53:00Z"/>
                <w:rFonts w:ascii="Times New Roman" w:hAnsi="Times New Roman" w:cs="Times New Roman"/>
                <w:sz w:val="24"/>
              </w:rPr>
            </w:pPr>
            <w:ins w:id="883" w:author="Rakesh R Nair" w:date="2019-03-08T22:53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032839" w:rsidRPr="00AC4AAA" w:rsidRDefault="00032839">
            <w:pPr>
              <w:jc w:val="center"/>
              <w:rPr>
                <w:ins w:id="884" w:author="Rakesh R Nair" w:date="2019-03-08T22:53:00Z"/>
                <w:rFonts w:ascii="Times New Roman" w:hAnsi="Times New Roman" w:cs="Times New Roman"/>
                <w:sz w:val="24"/>
              </w:rPr>
            </w:pPr>
            <w:ins w:id="885" w:author="Rakesh R Nair" w:date="2019-03-08T22:53:00Z">
              <w:r>
                <w:rPr>
                  <w:rFonts w:ascii="Times New Roman" w:hAnsi="Times New Roman" w:cs="Times New Roman"/>
                  <w:sz w:val="24"/>
                </w:rPr>
                <w:t xml:space="preserve">Id of the cultural activity  </w:t>
              </w:r>
            </w:ins>
          </w:p>
        </w:tc>
      </w:tr>
      <w:tr w:rsidR="00032839" w:rsidRPr="00AC4AAA" w:rsidTr="00C7024F">
        <w:trPr>
          <w:ins w:id="886" w:author="Rakesh R Nair" w:date="2019-03-08T22:54:00Z"/>
        </w:trPr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887" w:author="Rakesh R Nair" w:date="2019-03-08T22:54:00Z"/>
                <w:rFonts w:ascii="Times New Roman" w:hAnsi="Times New Roman" w:cs="Times New Roman"/>
                <w:sz w:val="24"/>
              </w:rPr>
            </w:pPr>
            <w:ins w:id="888" w:author="Rakesh R Nair" w:date="2019-03-08T22:54:00Z">
              <w:r>
                <w:rPr>
                  <w:rFonts w:ascii="Times New Roman" w:hAnsi="Times New Roman" w:cs="Times New Roman"/>
                  <w:sz w:val="24"/>
                </w:rPr>
                <w:t>actg_id</w:t>
              </w:r>
            </w:ins>
          </w:p>
        </w:tc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89" w:author="Rakesh R Nair" w:date="2019-03-08T22:54:00Z"/>
                <w:rFonts w:ascii="Times New Roman" w:hAnsi="Times New Roman" w:cs="Times New Roman"/>
                <w:sz w:val="24"/>
              </w:rPr>
            </w:pPr>
            <w:ins w:id="890" w:author="Rakesh R Nair" w:date="2019-03-08T22:54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32839" w:rsidRPr="00AC4AAA" w:rsidRDefault="00032839" w:rsidP="00C7024F">
            <w:pPr>
              <w:jc w:val="center"/>
              <w:rPr>
                <w:ins w:id="891" w:author="Rakesh R Nair" w:date="2019-03-08T22:54:00Z"/>
                <w:rFonts w:ascii="Times New Roman" w:hAnsi="Times New Roman" w:cs="Times New Roman"/>
                <w:sz w:val="24"/>
              </w:rPr>
            </w:pPr>
            <w:ins w:id="892" w:author="Rakesh R Nair" w:date="2019-03-08T22:54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893" w:author="Rakesh R Nair" w:date="2019-03-08T22:54:00Z"/>
                <w:rFonts w:ascii="Times New Roman" w:hAnsi="Times New Roman" w:cs="Times New Roman"/>
                <w:sz w:val="24"/>
              </w:rPr>
            </w:pPr>
            <w:ins w:id="894" w:author="Rakesh R Nair" w:date="2019-03-08T22:54:00Z">
              <w:r>
                <w:rPr>
                  <w:rFonts w:ascii="Times New Roman" w:hAnsi="Times New Roman" w:cs="Times New Roman"/>
                  <w:sz w:val="24"/>
                </w:rPr>
                <w:t>References the PK from tbl_activ</w:t>
              </w:r>
            </w:ins>
            <w:ins w:id="895" w:author="Rakesh R Nair" w:date="2019-03-08T22:55:00Z">
              <w:r>
                <w:rPr>
                  <w:rFonts w:ascii="Times New Roman" w:hAnsi="Times New Roman" w:cs="Times New Roman"/>
                  <w:sz w:val="24"/>
                </w:rPr>
                <w:t>ity_ctg</w:t>
              </w:r>
            </w:ins>
          </w:p>
        </w:tc>
      </w:tr>
      <w:tr w:rsidR="00032839" w:rsidRPr="00AC4AAA" w:rsidTr="00C7024F">
        <w:trPr>
          <w:ins w:id="896" w:author="Rakesh R Nair" w:date="2019-03-08T22:55:00Z"/>
        </w:trPr>
        <w:tc>
          <w:tcPr>
            <w:tcW w:w="2254" w:type="dxa"/>
          </w:tcPr>
          <w:p w:rsidR="00032839" w:rsidRDefault="00032839">
            <w:pPr>
              <w:jc w:val="center"/>
              <w:rPr>
                <w:ins w:id="897" w:author="Rakesh R Nair" w:date="2019-03-08T22:55:00Z"/>
                <w:rFonts w:ascii="Times New Roman" w:hAnsi="Times New Roman" w:cs="Times New Roman"/>
                <w:sz w:val="24"/>
              </w:rPr>
            </w:pPr>
            <w:ins w:id="898" w:author="Rakesh R Nair" w:date="2019-03-08T22:55:00Z">
              <w:r>
                <w:rPr>
                  <w:rFonts w:ascii="Times New Roman" w:hAnsi="Times New Roman" w:cs="Times New Roman"/>
                  <w:sz w:val="24"/>
                </w:rPr>
                <w:t>name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899" w:author="Rakesh R Nair" w:date="2019-03-08T22:55:00Z"/>
                <w:rFonts w:ascii="Times New Roman" w:hAnsi="Times New Roman" w:cs="Times New Roman"/>
                <w:sz w:val="24"/>
              </w:rPr>
            </w:pPr>
            <w:ins w:id="900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01" w:author="Rakesh R Nair" w:date="2019-03-08T22:55:00Z"/>
                <w:rFonts w:ascii="Times New Roman" w:hAnsi="Times New Roman" w:cs="Times New Roman"/>
                <w:sz w:val="24"/>
              </w:rPr>
            </w:pPr>
            <w:ins w:id="902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03" w:author="Rakesh R Nair" w:date="2019-03-08T22:55:00Z"/>
                <w:rFonts w:ascii="Times New Roman" w:hAnsi="Times New Roman" w:cs="Times New Roman"/>
                <w:sz w:val="24"/>
              </w:rPr>
            </w:pPr>
            <w:ins w:id="904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Name of the program</w:t>
              </w:r>
            </w:ins>
          </w:p>
        </w:tc>
      </w:tr>
      <w:tr w:rsidR="00032839" w:rsidRPr="00AC4AAA" w:rsidTr="00C7024F">
        <w:trPr>
          <w:ins w:id="905" w:author="Rakesh R Nair" w:date="2019-03-08T22:56:00Z"/>
        </w:trPr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06" w:author="Rakesh R Nair" w:date="2019-03-08T22:56:00Z"/>
                <w:rFonts w:ascii="Times New Roman" w:hAnsi="Times New Roman" w:cs="Times New Roman"/>
                <w:sz w:val="24"/>
              </w:rPr>
            </w:pPr>
            <w:ins w:id="907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08" w:author="Rakesh R Nair" w:date="2019-03-08T22:56:00Z"/>
                <w:rFonts w:ascii="Times New Roman" w:hAnsi="Times New Roman" w:cs="Times New Roman"/>
                <w:sz w:val="24"/>
              </w:rPr>
            </w:pPr>
            <w:ins w:id="909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DATE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10" w:author="Rakesh R Nair" w:date="2019-03-08T22:56:00Z"/>
                <w:rFonts w:ascii="Times New Roman" w:hAnsi="Times New Roman" w:cs="Times New Roman"/>
                <w:sz w:val="24"/>
              </w:rPr>
            </w:pPr>
            <w:ins w:id="911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12" w:author="Rakesh R Nair" w:date="2019-03-08T22:56:00Z"/>
                <w:rFonts w:ascii="Times New Roman" w:hAnsi="Times New Roman" w:cs="Times New Roman"/>
                <w:sz w:val="24"/>
              </w:rPr>
            </w:pPr>
            <w:ins w:id="913" w:author="Rakesh R Nair" w:date="2019-03-08T22:56:00Z">
              <w:r>
                <w:rPr>
                  <w:rFonts w:ascii="Times New Roman" w:hAnsi="Times New Roman" w:cs="Times New Roman"/>
                  <w:sz w:val="24"/>
                </w:rPr>
                <w:t>Date of conducting</w:t>
              </w:r>
            </w:ins>
          </w:p>
        </w:tc>
      </w:tr>
      <w:tr w:rsidR="00032839" w:rsidRPr="00AC4AAA" w:rsidTr="00C7024F">
        <w:trPr>
          <w:ins w:id="914" w:author="Rakesh R Nair" w:date="2019-03-08T22:56:00Z"/>
        </w:trPr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15" w:author="Rakesh R Nair" w:date="2019-03-08T22:56:00Z"/>
                <w:rFonts w:ascii="Times New Roman" w:hAnsi="Times New Roman" w:cs="Times New Roman"/>
                <w:sz w:val="24"/>
              </w:rPr>
            </w:pPr>
            <w:ins w:id="916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 xml:space="preserve">time 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17" w:author="Rakesh R Nair" w:date="2019-03-08T22:56:00Z"/>
                <w:rFonts w:ascii="Times New Roman" w:hAnsi="Times New Roman" w:cs="Times New Roman"/>
                <w:sz w:val="24"/>
              </w:rPr>
            </w:pPr>
            <w:ins w:id="918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19" w:author="Rakesh R Nair" w:date="2019-03-08T22:56:00Z"/>
                <w:rFonts w:ascii="Times New Roman" w:hAnsi="Times New Roman" w:cs="Times New Roman"/>
                <w:sz w:val="24"/>
              </w:rPr>
            </w:pPr>
            <w:ins w:id="920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21" w:author="Rakesh R Nair" w:date="2019-03-08T22:56:00Z"/>
                <w:rFonts w:ascii="Times New Roman" w:hAnsi="Times New Roman" w:cs="Times New Roman"/>
                <w:sz w:val="24"/>
              </w:rPr>
            </w:pPr>
            <w:ins w:id="922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Time of starting program</w:t>
              </w:r>
            </w:ins>
          </w:p>
        </w:tc>
      </w:tr>
      <w:tr w:rsidR="00032839" w:rsidRPr="00AC4AAA" w:rsidTr="00C7024F">
        <w:trPr>
          <w:ins w:id="923" w:author="Rakesh R Nair" w:date="2019-03-08T22:57:00Z"/>
        </w:trPr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24" w:author="Rakesh R Nair" w:date="2019-03-08T22:57:00Z"/>
                <w:rFonts w:ascii="Times New Roman" w:hAnsi="Times New Roman" w:cs="Times New Roman"/>
                <w:sz w:val="24"/>
              </w:rPr>
            </w:pPr>
            <w:ins w:id="925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lastRenderedPageBreak/>
                <w:t>location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26" w:author="Rakesh R Nair" w:date="2019-03-08T22:57:00Z"/>
                <w:rFonts w:ascii="Times New Roman" w:hAnsi="Times New Roman" w:cs="Times New Roman"/>
                <w:sz w:val="24"/>
              </w:rPr>
            </w:pPr>
            <w:ins w:id="927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28" w:author="Rakesh R Nair" w:date="2019-03-08T22:57:00Z"/>
                <w:rFonts w:ascii="Times New Roman" w:hAnsi="Times New Roman" w:cs="Times New Roman"/>
                <w:sz w:val="24"/>
              </w:rPr>
            </w:pPr>
            <w:ins w:id="929" w:author="Rakesh R Nair" w:date="2019-03-08T22:57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30" w:author="Rakesh R Nair" w:date="2019-03-08T22:57:00Z"/>
                <w:rFonts w:ascii="Times New Roman" w:hAnsi="Times New Roman" w:cs="Times New Roman"/>
                <w:sz w:val="24"/>
              </w:rPr>
            </w:pPr>
            <w:ins w:id="931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Place of conducting</w:t>
              </w:r>
            </w:ins>
          </w:p>
        </w:tc>
      </w:tr>
      <w:tr w:rsidR="00032839" w:rsidRPr="00AC4AAA" w:rsidTr="00C7024F">
        <w:trPr>
          <w:ins w:id="932" w:author="Rakesh R Nair" w:date="2019-03-08T22:58:00Z"/>
        </w:trPr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33" w:author="Rakesh R Nair" w:date="2019-03-08T22:58:00Z"/>
                <w:rFonts w:ascii="Times New Roman" w:hAnsi="Times New Roman" w:cs="Times New Roman"/>
                <w:sz w:val="24"/>
              </w:rPr>
            </w:pPr>
            <w:ins w:id="934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status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35" w:author="Rakesh R Nair" w:date="2019-03-08T22:58:00Z"/>
                <w:rFonts w:ascii="Times New Roman" w:hAnsi="Times New Roman" w:cs="Times New Roman"/>
                <w:sz w:val="24"/>
              </w:rPr>
            </w:pPr>
            <w:ins w:id="936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032839" w:rsidRDefault="00032839" w:rsidP="00C7024F">
            <w:pPr>
              <w:jc w:val="center"/>
              <w:rPr>
                <w:ins w:id="937" w:author="Rakesh R Nair" w:date="2019-03-08T22:58:00Z"/>
                <w:rFonts w:ascii="Times New Roman" w:hAnsi="Times New Roman" w:cs="Times New Roman"/>
                <w:sz w:val="24"/>
              </w:rPr>
            </w:pPr>
            <w:ins w:id="938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032839" w:rsidRDefault="00032839" w:rsidP="00032839">
            <w:pPr>
              <w:jc w:val="center"/>
              <w:rPr>
                <w:ins w:id="939" w:author="Rakesh R Nair" w:date="2019-03-08T22:58:00Z"/>
                <w:rFonts w:ascii="Times New Roman" w:hAnsi="Times New Roman" w:cs="Times New Roman"/>
                <w:sz w:val="24"/>
              </w:rPr>
            </w:pPr>
            <w:ins w:id="940" w:author="Rakesh R Nair" w:date="2019-03-08T22:58:00Z">
              <w:r>
                <w:rPr>
                  <w:rFonts w:ascii="Times New Roman" w:hAnsi="Times New Roman" w:cs="Times New Roman"/>
                  <w:sz w:val="24"/>
                </w:rPr>
                <w:t>Pending or cancelled or conducted</w:t>
              </w:r>
            </w:ins>
          </w:p>
        </w:tc>
      </w:tr>
    </w:tbl>
    <w:p w:rsidR="00F51D54" w:rsidRDefault="00F51D54" w:rsidP="00361A55">
      <w:pPr>
        <w:rPr>
          <w:ins w:id="941" w:author="Rakesh R Nair" w:date="2019-03-08T23:00:00Z"/>
          <w:rFonts w:ascii="Times New Roman" w:hAnsi="Times New Roman" w:cs="Times New Roman"/>
          <w:b/>
          <w:sz w:val="28"/>
          <w:szCs w:val="28"/>
        </w:rPr>
      </w:pPr>
    </w:p>
    <w:p w:rsidR="00032839" w:rsidRDefault="00032839" w:rsidP="00361A55">
      <w:pPr>
        <w:rPr>
          <w:ins w:id="942" w:author="Rakesh R Nair" w:date="2019-03-08T23:00:00Z"/>
          <w:rFonts w:ascii="Times New Roman" w:hAnsi="Times New Roman" w:cs="Times New Roman"/>
          <w:b/>
          <w:sz w:val="28"/>
          <w:szCs w:val="28"/>
        </w:rPr>
      </w:pPr>
    </w:p>
    <w:p w:rsidR="00032839" w:rsidRDefault="00032839" w:rsidP="00361A55">
      <w:pPr>
        <w:rPr>
          <w:ins w:id="943" w:author="Rakesh R Nair" w:date="2019-03-10T10:45:00Z"/>
          <w:rFonts w:ascii="Times New Roman" w:hAnsi="Times New Roman" w:cs="Times New Roman"/>
          <w:b/>
          <w:sz w:val="28"/>
          <w:szCs w:val="28"/>
        </w:rPr>
      </w:pPr>
    </w:p>
    <w:p w:rsidR="00C7024F" w:rsidRDefault="00C7024F" w:rsidP="00361A55">
      <w:pPr>
        <w:rPr>
          <w:ins w:id="944" w:author="Rakesh R Nair" w:date="2019-03-10T10:46:00Z"/>
          <w:rFonts w:ascii="Times New Roman" w:hAnsi="Times New Roman" w:cs="Times New Roman"/>
          <w:b/>
          <w:sz w:val="28"/>
          <w:szCs w:val="28"/>
        </w:rPr>
      </w:pPr>
      <w:ins w:id="945" w:author="Rakesh R Nair" w:date="2019-03-10T10:45:00Z">
        <w:r>
          <w:rPr>
            <w:rFonts w:ascii="Times New Roman" w:hAnsi="Times New Roman" w:cs="Times New Roman"/>
            <w:b/>
            <w:sz w:val="28"/>
            <w:szCs w:val="28"/>
          </w:rPr>
          <w:t>Tbl_activity</w:t>
        </w:r>
        <w:r>
          <w:rPr>
            <w:rFonts w:ascii="Times New Roman" w:hAnsi="Times New Roman" w:cs="Times New Roman"/>
            <w:b/>
            <w:sz w:val="28"/>
            <w:szCs w:val="28"/>
          </w:rPr>
          <w:softHyphen/>
          <w:t>_items</w:t>
        </w:r>
      </w:ins>
      <w:ins w:id="946" w:author="Rakesh R Nair" w:date="2019-03-10T10:58:00Z">
        <w:r w:rsidR="0081651D">
          <w:rPr>
            <w:rFonts w:ascii="Times New Roman" w:hAnsi="Times New Roman" w:cs="Times New Roman"/>
            <w:b/>
            <w:sz w:val="28"/>
            <w:szCs w:val="28"/>
          </w:rPr>
          <w:t xml:space="preserve"> </w:t>
        </w:r>
        <w:r w:rsidR="0081651D" w:rsidRPr="0081651D">
          <w:rPr>
            <w:rFonts w:ascii="Times New Roman" w:hAnsi="Times New Roman" w:cs="Times New Roman"/>
            <w:sz w:val="28"/>
            <w:szCs w:val="28"/>
            <w:rPrChange w:id="947" w:author="Rakesh R Nair" w:date="2019-03-10T10:59:00Z">
              <w:rPr>
                <w:rFonts w:ascii="Times New Roman" w:hAnsi="Times New Roman" w:cs="Times New Roman"/>
                <w:b/>
                <w:sz w:val="28"/>
                <w:szCs w:val="28"/>
              </w:rPr>
            </w:rPrChange>
          </w:rPr>
          <w:t>(Used to store cultural activity items details)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024F" w:rsidRPr="00361A55" w:rsidTr="00C7024F">
        <w:trPr>
          <w:ins w:id="948" w:author="Rakesh R Nair" w:date="2019-03-10T10:46:00Z"/>
        </w:trPr>
        <w:tc>
          <w:tcPr>
            <w:tcW w:w="2254" w:type="dxa"/>
          </w:tcPr>
          <w:p w:rsidR="00C7024F" w:rsidRPr="00361A55" w:rsidRDefault="00C7024F" w:rsidP="00C7024F">
            <w:pPr>
              <w:jc w:val="center"/>
              <w:rPr>
                <w:ins w:id="949" w:author="Rakesh R Nair" w:date="2019-03-10T10:46:00Z"/>
                <w:rFonts w:ascii="Times New Roman" w:hAnsi="Times New Roman" w:cs="Times New Roman"/>
                <w:b/>
                <w:sz w:val="28"/>
              </w:rPr>
            </w:pPr>
            <w:ins w:id="950" w:author="Rakesh R Nair" w:date="2019-03-10T10:46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Field</w:t>
              </w:r>
            </w:ins>
          </w:p>
        </w:tc>
        <w:tc>
          <w:tcPr>
            <w:tcW w:w="2254" w:type="dxa"/>
          </w:tcPr>
          <w:p w:rsidR="00C7024F" w:rsidRPr="00361A55" w:rsidRDefault="00C7024F" w:rsidP="00C7024F">
            <w:pPr>
              <w:jc w:val="center"/>
              <w:rPr>
                <w:ins w:id="951" w:author="Rakesh R Nair" w:date="2019-03-10T10:46:00Z"/>
                <w:rFonts w:ascii="Times New Roman" w:hAnsi="Times New Roman" w:cs="Times New Roman"/>
                <w:b/>
                <w:sz w:val="28"/>
              </w:rPr>
            </w:pPr>
            <w:ins w:id="952" w:author="Rakesh R Nair" w:date="2019-03-10T10:46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Datatype</w:t>
              </w:r>
            </w:ins>
          </w:p>
        </w:tc>
        <w:tc>
          <w:tcPr>
            <w:tcW w:w="2254" w:type="dxa"/>
          </w:tcPr>
          <w:p w:rsidR="00C7024F" w:rsidRPr="00361A55" w:rsidRDefault="00C7024F" w:rsidP="00C7024F">
            <w:pPr>
              <w:jc w:val="center"/>
              <w:rPr>
                <w:ins w:id="953" w:author="Rakesh R Nair" w:date="2019-03-10T10:46:00Z"/>
                <w:rFonts w:ascii="Times New Roman" w:hAnsi="Times New Roman" w:cs="Times New Roman"/>
                <w:b/>
                <w:sz w:val="28"/>
              </w:rPr>
            </w:pPr>
            <w:ins w:id="954" w:author="Rakesh R Nair" w:date="2019-03-10T10:46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Constraint</w:t>
              </w:r>
            </w:ins>
          </w:p>
        </w:tc>
        <w:tc>
          <w:tcPr>
            <w:tcW w:w="2254" w:type="dxa"/>
          </w:tcPr>
          <w:p w:rsidR="00C7024F" w:rsidRPr="00361A55" w:rsidRDefault="00C7024F" w:rsidP="00C7024F">
            <w:pPr>
              <w:jc w:val="center"/>
              <w:rPr>
                <w:ins w:id="955" w:author="Rakesh R Nair" w:date="2019-03-10T10:46:00Z"/>
                <w:rFonts w:ascii="Times New Roman" w:hAnsi="Times New Roman" w:cs="Times New Roman"/>
                <w:b/>
                <w:sz w:val="28"/>
              </w:rPr>
            </w:pPr>
            <w:ins w:id="956" w:author="Rakesh R Nair" w:date="2019-03-10T10:46:00Z">
              <w:r w:rsidRPr="00361A55">
                <w:rPr>
                  <w:rFonts w:ascii="Times New Roman" w:hAnsi="Times New Roman" w:cs="Times New Roman"/>
                  <w:b/>
                  <w:sz w:val="28"/>
                </w:rPr>
                <w:t>Description</w:t>
              </w:r>
            </w:ins>
          </w:p>
        </w:tc>
      </w:tr>
      <w:tr w:rsidR="00C7024F" w:rsidRPr="00AC4AAA" w:rsidTr="00C7024F">
        <w:trPr>
          <w:ins w:id="957" w:author="Rakesh R Nair" w:date="2019-03-10T10:46:00Z"/>
        </w:trPr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58" w:author="Rakesh R Nair" w:date="2019-03-10T10:46:00Z"/>
                <w:rFonts w:ascii="Times New Roman" w:hAnsi="Times New Roman" w:cs="Times New Roman"/>
                <w:sz w:val="24"/>
              </w:rPr>
            </w:pPr>
            <w:ins w:id="959" w:author="Rakesh R Nair" w:date="2019-03-10T10:46:00Z">
              <w:r>
                <w:rPr>
                  <w:rFonts w:ascii="Times New Roman" w:hAnsi="Times New Roman" w:cs="Times New Roman"/>
                  <w:sz w:val="24"/>
                </w:rPr>
                <w:t>item_id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60" w:author="Rakesh R Nair" w:date="2019-03-10T10:46:00Z"/>
                <w:rFonts w:ascii="Times New Roman" w:hAnsi="Times New Roman" w:cs="Times New Roman"/>
                <w:sz w:val="24"/>
              </w:rPr>
            </w:pPr>
            <w:ins w:id="961" w:author="Rakesh R Nair" w:date="2019-03-10T10:46:00Z">
              <w:r w:rsidRPr="00AC4AAA"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62" w:author="Rakesh R Nair" w:date="2019-03-10T10:46:00Z"/>
                <w:rFonts w:ascii="Times New Roman" w:hAnsi="Times New Roman" w:cs="Times New Roman"/>
                <w:sz w:val="24"/>
              </w:rPr>
            </w:pPr>
            <w:ins w:id="963" w:author="Rakesh R Nair" w:date="2019-03-10T10:46:00Z">
              <w:r w:rsidRPr="00AC4AAA">
                <w:rPr>
                  <w:rFonts w:ascii="Times New Roman" w:hAnsi="Times New Roman" w:cs="Times New Roman"/>
                  <w:sz w:val="24"/>
                </w:rPr>
                <w:t>PRIMARY KEY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64" w:author="Rakesh R Nair" w:date="2019-03-10T10:46:00Z"/>
                <w:rFonts w:ascii="Times New Roman" w:hAnsi="Times New Roman" w:cs="Times New Roman"/>
                <w:sz w:val="24"/>
              </w:rPr>
            </w:pPr>
            <w:ins w:id="965" w:author="Rakesh R Nair" w:date="2019-03-10T10:46:00Z">
              <w:r>
                <w:rPr>
                  <w:rFonts w:ascii="Times New Roman" w:hAnsi="Times New Roman" w:cs="Times New Roman"/>
                  <w:sz w:val="24"/>
                </w:rPr>
                <w:t>Id of the cultural activity  items</w:t>
              </w:r>
            </w:ins>
          </w:p>
        </w:tc>
      </w:tr>
      <w:tr w:rsidR="00C7024F" w:rsidRPr="00AC4AAA" w:rsidTr="00C7024F">
        <w:trPr>
          <w:ins w:id="966" w:author="Rakesh R Nair" w:date="2019-03-10T10:46:00Z"/>
        </w:trPr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67" w:author="Rakesh R Nair" w:date="2019-03-10T10:46:00Z"/>
                <w:rFonts w:ascii="Times New Roman" w:hAnsi="Times New Roman" w:cs="Times New Roman"/>
                <w:sz w:val="24"/>
              </w:rPr>
            </w:pPr>
            <w:ins w:id="968" w:author="Rakesh R Nair" w:date="2019-03-10T10:46:00Z">
              <w:r>
                <w:rPr>
                  <w:rFonts w:ascii="Times New Roman" w:hAnsi="Times New Roman" w:cs="Times New Roman"/>
                  <w:sz w:val="24"/>
                </w:rPr>
                <w:t>cul_act_id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69" w:author="Rakesh R Nair" w:date="2019-03-10T10:46:00Z"/>
                <w:rFonts w:ascii="Times New Roman" w:hAnsi="Times New Roman" w:cs="Times New Roman"/>
                <w:sz w:val="24"/>
              </w:rPr>
            </w:pPr>
            <w:ins w:id="970" w:author="Rakesh R Nair" w:date="2019-03-10T10:47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C7024F" w:rsidRPr="00AC4AAA" w:rsidRDefault="00C7024F" w:rsidP="00C7024F">
            <w:pPr>
              <w:jc w:val="center"/>
              <w:rPr>
                <w:ins w:id="971" w:author="Rakesh R Nair" w:date="2019-03-10T10:46:00Z"/>
                <w:rFonts w:ascii="Times New Roman" w:hAnsi="Times New Roman" w:cs="Times New Roman"/>
                <w:sz w:val="24"/>
              </w:rPr>
            </w:pPr>
            <w:ins w:id="972" w:author="Rakesh R Nair" w:date="2019-03-10T10:47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73" w:author="Rakesh R Nair" w:date="2019-03-10T10:46:00Z"/>
                <w:rFonts w:ascii="Times New Roman" w:hAnsi="Times New Roman" w:cs="Times New Roman"/>
                <w:sz w:val="24"/>
              </w:rPr>
            </w:pPr>
            <w:ins w:id="974" w:author="Rakesh R Nair" w:date="2019-03-10T10:47:00Z">
              <w:r>
                <w:rPr>
                  <w:rFonts w:ascii="Times New Roman" w:hAnsi="Times New Roman" w:cs="Times New Roman"/>
                  <w:sz w:val="24"/>
                </w:rPr>
                <w:t>References the PK from tbl_cul_act</w:t>
              </w:r>
            </w:ins>
            <w:ins w:id="975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ivity</w:t>
              </w:r>
            </w:ins>
          </w:p>
        </w:tc>
      </w:tr>
      <w:tr w:rsidR="00C7024F" w:rsidRPr="00AC4AAA" w:rsidTr="00C7024F">
        <w:trPr>
          <w:ins w:id="976" w:author="Rakesh R Nair" w:date="2019-03-10T10:48:00Z"/>
        </w:trPr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77" w:author="Rakesh R Nair" w:date="2019-03-10T10:48:00Z"/>
                <w:rFonts w:ascii="Times New Roman" w:hAnsi="Times New Roman" w:cs="Times New Roman"/>
                <w:sz w:val="24"/>
              </w:rPr>
            </w:pPr>
            <w:ins w:id="978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user_id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79" w:author="Rakesh R Nair" w:date="2019-03-10T10:48:00Z"/>
                <w:rFonts w:ascii="Times New Roman" w:hAnsi="Times New Roman" w:cs="Times New Roman"/>
                <w:sz w:val="24"/>
              </w:rPr>
            </w:pPr>
            <w:ins w:id="980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81" w:author="Rakesh R Nair" w:date="2019-03-10T10:48:00Z"/>
                <w:rFonts w:ascii="Times New Roman" w:hAnsi="Times New Roman" w:cs="Times New Roman"/>
                <w:sz w:val="24"/>
              </w:rPr>
            </w:pPr>
            <w:ins w:id="982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83" w:author="Rakesh R Nair" w:date="2019-03-10T10:48:00Z"/>
                <w:rFonts w:ascii="Times New Roman" w:hAnsi="Times New Roman" w:cs="Times New Roman"/>
                <w:sz w:val="24"/>
              </w:rPr>
            </w:pPr>
            <w:ins w:id="984" w:author="Rakesh R Nair" w:date="2019-03-10T10:48:00Z">
              <w:r>
                <w:rPr>
                  <w:rFonts w:ascii="Times New Roman" w:hAnsi="Times New Roman" w:cs="Times New Roman"/>
                  <w:sz w:val="24"/>
                </w:rPr>
                <w:t>References the PK from tbl_user</w:t>
              </w:r>
            </w:ins>
          </w:p>
        </w:tc>
      </w:tr>
      <w:tr w:rsidR="00C7024F" w:rsidRPr="00AC4AAA" w:rsidTr="00C7024F">
        <w:trPr>
          <w:ins w:id="985" w:author="Rakesh R Nair" w:date="2019-03-10T10:51:00Z"/>
        </w:trPr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86" w:author="Rakesh R Nair" w:date="2019-03-10T10:51:00Z"/>
                <w:rFonts w:ascii="Times New Roman" w:hAnsi="Times New Roman" w:cs="Times New Roman"/>
                <w:sz w:val="24"/>
              </w:rPr>
            </w:pPr>
            <w:ins w:id="987" w:author="Rakesh R Nair" w:date="2019-03-10T10:51:00Z">
              <w:r>
                <w:rPr>
                  <w:rFonts w:ascii="Times New Roman" w:hAnsi="Times New Roman" w:cs="Times New Roman"/>
                  <w:sz w:val="24"/>
                </w:rPr>
                <w:t>item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88" w:author="Rakesh R Nair" w:date="2019-03-10T10:51:00Z"/>
                <w:rFonts w:ascii="Times New Roman" w:hAnsi="Times New Roman" w:cs="Times New Roman"/>
                <w:sz w:val="24"/>
              </w:rPr>
            </w:pPr>
            <w:ins w:id="989" w:author="Rakesh R Nair" w:date="2019-03-10T10:51:00Z">
              <w:r>
                <w:rPr>
                  <w:rFonts w:ascii="Times New Roman" w:hAnsi="Times New Roman" w:cs="Times New Roman"/>
                  <w:sz w:val="24"/>
                </w:rPr>
                <w:t>TEXT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90" w:author="Rakesh R Nair" w:date="2019-03-10T10:51:00Z"/>
                <w:rFonts w:ascii="Times New Roman" w:hAnsi="Times New Roman" w:cs="Times New Roman"/>
                <w:sz w:val="24"/>
              </w:rPr>
            </w:pPr>
            <w:ins w:id="991" w:author="Rakesh R Nair" w:date="2019-03-10T10:51:00Z">
              <w:r>
                <w:rPr>
                  <w:rFonts w:ascii="Times New Roman" w:hAnsi="Times New Roman" w:cs="Times New Roman"/>
                  <w:sz w:val="24"/>
                </w:rPr>
                <w:t>NOT NULL</w:t>
              </w:r>
            </w:ins>
          </w:p>
        </w:tc>
        <w:tc>
          <w:tcPr>
            <w:tcW w:w="2254" w:type="dxa"/>
          </w:tcPr>
          <w:p w:rsidR="00C7024F" w:rsidRDefault="00C7024F" w:rsidP="00C7024F">
            <w:pPr>
              <w:jc w:val="center"/>
              <w:rPr>
                <w:ins w:id="992" w:author="Rakesh R Nair" w:date="2019-03-10T10:51:00Z"/>
                <w:rFonts w:ascii="Times New Roman" w:hAnsi="Times New Roman" w:cs="Times New Roman"/>
                <w:sz w:val="24"/>
              </w:rPr>
            </w:pPr>
            <w:ins w:id="993" w:author="Rakesh R Nair" w:date="2019-03-10T10:51:00Z">
              <w:r>
                <w:rPr>
                  <w:rFonts w:ascii="Times New Roman" w:hAnsi="Times New Roman" w:cs="Times New Roman"/>
                  <w:sz w:val="24"/>
                </w:rPr>
                <w:t>Type</w:t>
              </w:r>
              <w:r w:rsidR="00A3647D">
                <w:rPr>
                  <w:rFonts w:ascii="Times New Roman" w:hAnsi="Times New Roman" w:cs="Times New Roman"/>
                  <w:sz w:val="24"/>
                </w:rPr>
                <w:t xml:space="preserve"> of activity item</w:t>
              </w:r>
            </w:ins>
          </w:p>
        </w:tc>
      </w:tr>
      <w:tr w:rsidR="00A3647D" w:rsidRPr="00AC4AAA" w:rsidTr="00C7024F">
        <w:trPr>
          <w:ins w:id="994" w:author="Rakesh R Nair" w:date="2019-03-10T10:52:00Z"/>
        </w:trPr>
        <w:tc>
          <w:tcPr>
            <w:tcW w:w="2254" w:type="dxa"/>
          </w:tcPr>
          <w:p w:rsidR="00A3647D" w:rsidRDefault="00A3647D" w:rsidP="00C7024F">
            <w:pPr>
              <w:jc w:val="center"/>
              <w:rPr>
                <w:ins w:id="995" w:author="Rakesh R Nair" w:date="2019-03-10T10:52:00Z"/>
                <w:rFonts w:ascii="Times New Roman" w:hAnsi="Times New Roman" w:cs="Times New Roman"/>
                <w:sz w:val="24"/>
              </w:rPr>
            </w:pPr>
            <w:ins w:id="996" w:author="Rakesh R Nair" w:date="2019-03-10T10:53:00Z">
              <w:r>
                <w:rPr>
                  <w:rFonts w:ascii="Times New Roman" w:hAnsi="Times New Roman" w:cs="Times New Roman"/>
                  <w:sz w:val="24"/>
                </w:rPr>
                <w:t>m_id</w:t>
              </w:r>
            </w:ins>
          </w:p>
        </w:tc>
        <w:tc>
          <w:tcPr>
            <w:tcW w:w="2254" w:type="dxa"/>
          </w:tcPr>
          <w:p w:rsidR="00A3647D" w:rsidRDefault="00A3647D" w:rsidP="00C7024F">
            <w:pPr>
              <w:jc w:val="center"/>
              <w:rPr>
                <w:ins w:id="997" w:author="Rakesh R Nair" w:date="2019-03-10T10:52:00Z"/>
                <w:rFonts w:ascii="Times New Roman" w:hAnsi="Times New Roman" w:cs="Times New Roman"/>
                <w:sz w:val="24"/>
              </w:rPr>
            </w:pPr>
            <w:ins w:id="998" w:author="Rakesh R Nair" w:date="2019-03-10T10:53:00Z">
              <w:r>
                <w:rPr>
                  <w:rFonts w:ascii="Times New Roman" w:hAnsi="Times New Roman" w:cs="Times New Roman"/>
                  <w:sz w:val="24"/>
                </w:rPr>
                <w:t>INTEGER</w:t>
              </w:r>
            </w:ins>
          </w:p>
        </w:tc>
        <w:tc>
          <w:tcPr>
            <w:tcW w:w="2254" w:type="dxa"/>
          </w:tcPr>
          <w:p w:rsidR="00A3647D" w:rsidRDefault="00A3647D" w:rsidP="00C7024F">
            <w:pPr>
              <w:jc w:val="center"/>
              <w:rPr>
                <w:ins w:id="999" w:author="Rakesh R Nair" w:date="2019-03-10T10:52:00Z"/>
                <w:rFonts w:ascii="Times New Roman" w:hAnsi="Times New Roman" w:cs="Times New Roman"/>
                <w:sz w:val="24"/>
              </w:rPr>
            </w:pPr>
            <w:ins w:id="1000" w:author="Rakesh R Nair" w:date="2019-03-10T10:53:00Z">
              <w:r>
                <w:rPr>
                  <w:rFonts w:ascii="Times New Roman" w:hAnsi="Times New Roman" w:cs="Times New Roman"/>
                  <w:sz w:val="24"/>
                </w:rPr>
                <w:t>FOREIGN KEY</w:t>
              </w:r>
            </w:ins>
          </w:p>
        </w:tc>
        <w:tc>
          <w:tcPr>
            <w:tcW w:w="2254" w:type="dxa"/>
          </w:tcPr>
          <w:p w:rsidR="00A3647D" w:rsidRDefault="00A3647D" w:rsidP="00C7024F">
            <w:pPr>
              <w:jc w:val="center"/>
              <w:rPr>
                <w:ins w:id="1001" w:author="Rakesh R Nair" w:date="2019-03-10T10:52:00Z"/>
                <w:rFonts w:ascii="Times New Roman" w:hAnsi="Times New Roman" w:cs="Times New Roman"/>
                <w:sz w:val="24"/>
              </w:rPr>
            </w:pPr>
            <w:ins w:id="1002" w:author="Rakesh R Nair" w:date="2019-03-10T10:53:00Z">
              <w:r>
                <w:rPr>
                  <w:rFonts w:ascii="Times New Roman" w:hAnsi="Times New Roman" w:cs="Times New Roman"/>
                  <w:sz w:val="24"/>
                </w:rPr>
                <w:t>References the PK from tbl_member_details</w:t>
              </w:r>
            </w:ins>
          </w:p>
        </w:tc>
      </w:tr>
    </w:tbl>
    <w:p w:rsidR="00C7024F" w:rsidRDefault="00C7024F" w:rsidP="00361A55">
      <w:pPr>
        <w:rPr>
          <w:ins w:id="1003" w:author="Rakesh R Nair" w:date="2019-03-08T22:39:00Z"/>
          <w:rFonts w:ascii="Times New Roman" w:hAnsi="Times New Roman" w:cs="Times New Roman"/>
          <w:b/>
          <w:sz w:val="28"/>
          <w:szCs w:val="28"/>
        </w:rPr>
      </w:pPr>
    </w:p>
    <w:p w:rsidR="00032839" w:rsidRPr="00361A55" w:rsidRDefault="00032839" w:rsidP="00361A55">
      <w:pPr>
        <w:rPr>
          <w:rFonts w:ascii="Times New Roman" w:hAnsi="Times New Roman" w:cs="Times New Roman"/>
          <w:b/>
          <w:sz w:val="28"/>
          <w:szCs w:val="28"/>
        </w:rPr>
      </w:pPr>
    </w:p>
    <w:sectPr w:rsidR="00032839" w:rsidRPr="0036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BB6" w:rsidRDefault="00CC5BB6" w:rsidP="00824E83">
      <w:pPr>
        <w:spacing w:after="0" w:line="240" w:lineRule="auto"/>
      </w:pPr>
      <w:r>
        <w:separator/>
      </w:r>
    </w:p>
  </w:endnote>
  <w:endnote w:type="continuationSeparator" w:id="0">
    <w:p w:rsidR="00CC5BB6" w:rsidRDefault="00CC5BB6" w:rsidP="0082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BB6" w:rsidRDefault="00CC5BB6" w:rsidP="00824E83">
      <w:pPr>
        <w:spacing w:after="0" w:line="240" w:lineRule="auto"/>
      </w:pPr>
      <w:r>
        <w:separator/>
      </w:r>
    </w:p>
  </w:footnote>
  <w:footnote w:type="continuationSeparator" w:id="0">
    <w:p w:rsidR="00CC5BB6" w:rsidRDefault="00CC5BB6" w:rsidP="00824E8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kesh R Nair">
    <w15:presenceInfo w15:providerId="Windows Live" w15:userId="b177e4f9e03d7e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CB"/>
    <w:rsid w:val="00000ACC"/>
    <w:rsid w:val="00032839"/>
    <w:rsid w:val="00084DC1"/>
    <w:rsid w:val="00204869"/>
    <w:rsid w:val="002060C6"/>
    <w:rsid w:val="0027462A"/>
    <w:rsid w:val="00290C02"/>
    <w:rsid w:val="002B5ABF"/>
    <w:rsid w:val="002C4F84"/>
    <w:rsid w:val="003127C5"/>
    <w:rsid w:val="003262A3"/>
    <w:rsid w:val="00361A55"/>
    <w:rsid w:val="003B7C5D"/>
    <w:rsid w:val="00425696"/>
    <w:rsid w:val="00471613"/>
    <w:rsid w:val="004D15E3"/>
    <w:rsid w:val="00503E71"/>
    <w:rsid w:val="0068691D"/>
    <w:rsid w:val="007C375E"/>
    <w:rsid w:val="0081651D"/>
    <w:rsid w:val="008215EB"/>
    <w:rsid w:val="00824E83"/>
    <w:rsid w:val="008B2BD0"/>
    <w:rsid w:val="008B4039"/>
    <w:rsid w:val="008D7B26"/>
    <w:rsid w:val="00A3647D"/>
    <w:rsid w:val="00A8283A"/>
    <w:rsid w:val="00AC4AAA"/>
    <w:rsid w:val="00B47BB3"/>
    <w:rsid w:val="00C7024F"/>
    <w:rsid w:val="00CA7765"/>
    <w:rsid w:val="00CC5BB6"/>
    <w:rsid w:val="00D15B53"/>
    <w:rsid w:val="00DE1ACB"/>
    <w:rsid w:val="00E50B1C"/>
    <w:rsid w:val="00EB67B5"/>
    <w:rsid w:val="00F5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30775-4D78-45C3-BDDC-ED8F8FEA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4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E83"/>
  </w:style>
  <w:style w:type="paragraph" w:styleId="Footer">
    <w:name w:val="footer"/>
    <w:basedOn w:val="Normal"/>
    <w:link w:val="FooterChar"/>
    <w:uiPriority w:val="99"/>
    <w:unhideWhenUsed/>
    <w:rsid w:val="00824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B0D4B-EA02-4B0F-AF66-C1EF3D551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 Nair</dc:creator>
  <cp:keywords/>
  <dc:description/>
  <cp:lastModifiedBy>Rakesh R Nair</cp:lastModifiedBy>
  <cp:revision>16</cp:revision>
  <dcterms:created xsi:type="dcterms:W3CDTF">2019-03-08T08:13:00Z</dcterms:created>
  <dcterms:modified xsi:type="dcterms:W3CDTF">2019-03-11T06:03:00Z</dcterms:modified>
</cp:coreProperties>
</file>